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png" ContentType="image/png"/>
  <Override PartName="/word/media/image3.png" ContentType="image/png"/>
  <Override PartName="/word/media/image1.jpeg" ContentType="image/jpeg"/>
  <Override PartName="/word/media/image2.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38" wp14:anchorId="78D9A77D">
                <wp:simplePos x="0" y="0"/>
                <wp:positionH relativeFrom="column">
                  <wp:posOffset>-114300</wp:posOffset>
                </wp:positionH>
                <wp:positionV relativeFrom="paragraph">
                  <wp:posOffset>1600200</wp:posOffset>
                </wp:positionV>
                <wp:extent cx="6068695" cy="2296795"/>
                <wp:effectExtent l="0" t="0" r="0" b="0"/>
                <wp:wrapSquare wrapText="bothSides"/>
                <wp:docPr id="1" name="Tekstvak 24"/>
                <a:graphic xmlns:a="http://schemas.openxmlformats.org/drawingml/2006/main">
                  <a:graphicData uri="http://schemas.microsoft.com/office/word/2010/wordprocessingShape">
                    <wps:wsp>
                      <wps:cNvSpPr/>
                      <wps:spPr>
                        <a:xfrm>
                          <a:off x="0" y="0"/>
                          <a:ext cx="6068160" cy="2296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75pt;height:180.75pt" wp14:anchorId="78D9A77D">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WPEFramework</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42" wp14:anchorId="66AC4ED3">
                <wp:simplePos x="0" y="0"/>
                <wp:positionH relativeFrom="column">
                  <wp:posOffset>0</wp:posOffset>
                </wp:positionH>
                <wp:positionV relativeFrom="paragraph">
                  <wp:posOffset>7772400</wp:posOffset>
                </wp:positionV>
                <wp:extent cx="5840095" cy="1153795"/>
                <wp:effectExtent l="0" t="0" r="12700" b="0"/>
                <wp:wrapSquare wrapText="bothSides"/>
                <wp:docPr id="3" name="Tekstvak 3"/>
                <a:graphic xmlns:a="http://schemas.openxmlformats.org/drawingml/2006/main">
                  <a:graphicData uri="http://schemas.microsoft.com/office/word/2010/wordprocessingShape">
                    <wps:wsp>
                      <wps:cNvSpPr/>
                      <wps:spPr>
                        <a:xfrm>
                          <a:off x="0" y="0"/>
                          <a:ext cx="5839560" cy="115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75pt;height:90.7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bCs/>
              </w:rPr>
            </w:pPr>
            <w:r>
              <w:rPr>
                <w:b/>
                <w:bCs/>
              </w:rPr>
              <w:t>Version</w:t>
            </w:r>
          </w:p>
        </w:tc>
        <w:tc>
          <w:tcPr>
            <w:tcW w:w="1259" w:type="dxa"/>
            <w:tcBorders>
              <w:bottom w:val="single" w:sz="4" w:space="0" w:color="D9D9D9"/>
              <w:insideH w:val="single" w:sz="4" w:space="0" w:color="D9D9D9"/>
            </w:tcBorders>
            <w:shd w:fill="auto" w:val="clear"/>
          </w:tcPr>
          <w:p>
            <w:pPr>
              <w:pStyle w:val="Textintable"/>
              <w:rPr>
                <w:b/>
                <w:b/>
                <w:bCs/>
              </w:rPr>
            </w:pPr>
            <w:r>
              <w:rPr>
                <w:b/>
                <w:bCs/>
              </w:rPr>
              <w:t>Date</w:t>
            </w:r>
          </w:p>
        </w:tc>
        <w:tc>
          <w:tcPr>
            <w:tcW w:w="1542" w:type="dxa"/>
            <w:tcBorders>
              <w:bottom w:val="single" w:sz="4" w:space="0" w:color="D9D9D9"/>
              <w:insideH w:val="single" w:sz="4" w:space="0" w:color="D9D9D9"/>
            </w:tcBorders>
            <w:shd w:fill="auto" w:val="clear"/>
          </w:tcPr>
          <w:p>
            <w:pPr>
              <w:pStyle w:val="Textintable"/>
              <w:rPr>
                <w:b/>
                <w:b/>
                <w:bCs/>
              </w:rPr>
            </w:pPr>
            <w:r>
              <w:rPr>
                <w:b/>
                <w:bCs/>
              </w:rPr>
              <w:t>Author</w:t>
            </w:r>
          </w:p>
        </w:tc>
        <w:tc>
          <w:tcPr>
            <w:tcW w:w="4949" w:type="dxa"/>
            <w:tcBorders>
              <w:bottom w:val="single" w:sz="4" w:space="0" w:color="D9D9D9"/>
              <w:insideH w:val="single" w:sz="4" w:space="0" w:color="D9D9D9"/>
            </w:tcBorders>
            <w:shd w:fill="auto" w:val="clear"/>
          </w:tcPr>
          <w:p>
            <w:pPr>
              <w:pStyle w:val="Textintable"/>
              <w:rPr>
                <w:b/>
                <w:b/>
                <w:bCs/>
              </w:rPr>
            </w:pPr>
            <w:r>
              <w:rPr>
                <w:b/>
                <w:bCs/>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7-10-2017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30-05-2018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Subsystems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04-07-2018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Added Reload Configration API</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0.4</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05-07-2018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M.Fransen</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Updated Controller Configuration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0.5</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12-10-2018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 References + Adjust Layout</w:t>
            </w:r>
          </w:p>
        </w:tc>
      </w:tr>
      <w:tr>
        <w:trPr>
          <w:trHeight w:val="151" w:hRule="atLeast"/>
        </w:trPr>
        <w:tc>
          <w:tcPr>
            <w:tcW w:w="979" w:type="dxa"/>
            <w:tcBorders>
              <w:bottom w:val="single" w:sz="4" w:space="0" w:color="D9D9D9"/>
              <w:insideH w:val="single" w:sz="4" w:space="0" w:color="D9D9D9"/>
            </w:tcBorders>
            <w:shd w:fill="auto" w:val="clear"/>
          </w:tcPr>
          <w:p>
            <w:pPr>
              <w:pStyle w:val="Textintable"/>
              <w:rPr/>
            </w:pPr>
            <w:r>
              <w:rPr/>
              <w:t>0.6</w:t>
            </w:r>
          </w:p>
        </w:tc>
        <w:tc>
          <w:tcPr>
            <w:tcW w:w="1259" w:type="dxa"/>
            <w:tcBorders>
              <w:bottom w:val="single" w:sz="4" w:space="0" w:color="D9D9D9"/>
              <w:insideH w:val="single" w:sz="4" w:space="0" w:color="D9D9D9"/>
            </w:tcBorders>
            <w:shd w:fill="auto" w:val="clear"/>
          </w:tcPr>
          <w:p>
            <w:pPr>
              <w:pStyle w:val="Textintable"/>
              <w:rPr/>
            </w:pPr>
            <w:r>
              <w:rPr/>
              <w:t>31-10-2018</w:t>
            </w:r>
          </w:p>
        </w:tc>
        <w:tc>
          <w:tcPr>
            <w:tcW w:w="1542" w:type="dxa"/>
            <w:tcBorders>
              <w:bottom w:val="single" w:sz="4" w:space="0" w:color="D9D9D9"/>
              <w:insideH w:val="single" w:sz="4" w:space="0" w:color="D9D9D9"/>
            </w:tcBorders>
            <w:shd w:fill="auto" w:val="clear"/>
          </w:tcPr>
          <w:p>
            <w:pPr>
              <w:pStyle w:val="Textintable"/>
              <w:rPr/>
            </w:pPr>
            <w:r>
              <w:rPr/>
              <w:t>C.Custers</w:t>
            </w:r>
          </w:p>
        </w:tc>
        <w:tc>
          <w:tcPr>
            <w:tcW w:w="4949" w:type="dxa"/>
            <w:tcBorders>
              <w:bottom w:val="single" w:sz="4" w:space="0" w:color="D9D9D9"/>
              <w:insideH w:val="single" w:sz="4" w:space="0" w:color="D9D9D9"/>
            </w:tcBorders>
            <w:shd w:fill="auto" w:val="clear"/>
          </w:tcPr>
          <w:p>
            <w:pPr>
              <w:pStyle w:val="Textintable"/>
              <w:rPr/>
            </w:pPr>
            <w:r>
              <w:rPr/>
              <w:t>Add root-object + Fix typos</w:t>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652927428"/>
      </w:sdtPr>
      <w:sdtContent>
        <w:p>
          <w:pPr>
            <w:pStyle w:val="TOCHeading"/>
            <w:rPr/>
          </w:pPr>
          <w:bookmarkStart w:id="0" w:name="_Toc527025451"/>
          <w:r>
            <w:rPr/>
            <w:t>Table of Contents</w:t>
          </w:r>
          <w:bookmarkEnd w:id="0"/>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7828_3087818978">
            <w:r>
              <w:rPr>
                <w:rStyle w:val="IndexLink"/>
              </w:rPr>
              <w:t>1. Introduction</w:t>
              <w:tab/>
              <w:t>5</w:t>
            </w:r>
          </w:hyperlink>
        </w:p>
        <w:p>
          <w:pPr>
            <w:pStyle w:val="Contents2"/>
            <w:tabs>
              <w:tab w:val="right" w:pos="8730" w:leader="dot"/>
            </w:tabs>
            <w:rPr/>
          </w:pPr>
          <w:hyperlink w:anchor="__RefHeading___Toc7830_3087818978">
            <w:r>
              <w:rPr>
                <w:rStyle w:val="IndexLink"/>
              </w:rPr>
              <w:t>1.1 Scope</w:t>
              <w:tab/>
              <w:t>5</w:t>
            </w:r>
          </w:hyperlink>
        </w:p>
        <w:p>
          <w:pPr>
            <w:pStyle w:val="Contents2"/>
            <w:tabs>
              <w:tab w:val="right" w:pos="8730" w:leader="dot"/>
            </w:tabs>
            <w:rPr/>
          </w:pPr>
          <w:hyperlink w:anchor="__RefHeading___Toc7832_3087818978">
            <w:r>
              <w:rPr>
                <w:rStyle w:val="IndexLink"/>
              </w:rPr>
              <w:t>1.2 Context</w:t>
              <w:tab/>
              <w:t>5</w:t>
            </w:r>
          </w:hyperlink>
        </w:p>
        <w:p>
          <w:pPr>
            <w:pStyle w:val="Contents2"/>
            <w:tabs>
              <w:tab w:val="right" w:pos="8730" w:leader="dot"/>
            </w:tabs>
            <w:rPr/>
          </w:pPr>
          <w:hyperlink w:anchor="__RefHeading___Toc7834_3087818978">
            <w:r>
              <w:rPr>
                <w:rStyle w:val="IndexLink"/>
              </w:rPr>
              <w:t>1.3 Case sensitivity</w:t>
              <w:tab/>
              <w:t>6</w:t>
            </w:r>
          </w:hyperlink>
        </w:p>
        <w:p>
          <w:pPr>
            <w:pStyle w:val="Contents2"/>
            <w:tabs>
              <w:tab w:val="right" w:pos="8730" w:leader="dot"/>
            </w:tabs>
            <w:rPr/>
          </w:pPr>
          <w:hyperlink w:anchor="__RefHeading___Toc7836_3087818978">
            <w:r>
              <w:rPr>
                <w:rStyle w:val="IndexLink"/>
              </w:rPr>
              <w:t>1.4 Acronyms, Abbreviations and Terms</w:t>
              <w:tab/>
              <w:t>6</w:t>
            </w:r>
          </w:hyperlink>
        </w:p>
        <w:p>
          <w:pPr>
            <w:pStyle w:val="Contents2"/>
            <w:tabs>
              <w:tab w:val="right" w:pos="8730" w:leader="dot"/>
            </w:tabs>
            <w:rPr/>
          </w:pPr>
          <w:hyperlink w:anchor="__RefHeading___Toc7838_3087818978">
            <w:r>
              <w:rPr>
                <w:rStyle w:val="IndexLink"/>
              </w:rPr>
              <w:t>1.5 Standards</w:t>
              <w:tab/>
              <w:t>6</w:t>
            </w:r>
          </w:hyperlink>
        </w:p>
        <w:p>
          <w:pPr>
            <w:pStyle w:val="Contents2"/>
            <w:tabs>
              <w:tab w:val="right" w:pos="8730" w:leader="dot"/>
            </w:tabs>
            <w:rPr/>
          </w:pPr>
          <w:hyperlink w:anchor="__RefHeading___Toc7840_3087818978">
            <w:r>
              <w:rPr>
                <w:rStyle w:val="IndexLink"/>
              </w:rPr>
              <w:t>1.6 References</w:t>
              <w:tab/>
              <w:t>7</w:t>
            </w:r>
          </w:hyperlink>
        </w:p>
        <w:p>
          <w:pPr>
            <w:pStyle w:val="Contents2"/>
            <w:tabs>
              <w:tab w:val="right" w:pos="8730" w:leader="dot"/>
            </w:tabs>
            <w:rPr/>
          </w:pPr>
          <w:hyperlink w:anchor="__RefHeading___Toc7842_3087818978">
            <w:r>
              <w:rPr>
                <w:rStyle w:val="IndexLink"/>
              </w:rPr>
              <w:t>1.7 Open Issues</w:t>
              <w:tab/>
              <w:t>7</w:t>
            </w:r>
          </w:hyperlink>
        </w:p>
        <w:p>
          <w:pPr>
            <w:pStyle w:val="Contents2"/>
            <w:tabs>
              <w:tab w:val="right" w:pos="8730" w:leader="dot"/>
            </w:tabs>
            <w:rPr/>
          </w:pPr>
          <w:hyperlink w:anchor="__RefHeading___Toc7844_3087818978">
            <w:r>
              <w:rPr>
                <w:rStyle w:val="IndexLink"/>
              </w:rPr>
              <w:t>1.8 Limitations</w:t>
              <w:tab/>
              <w:t>7</w:t>
            </w:r>
          </w:hyperlink>
        </w:p>
        <w:p>
          <w:pPr>
            <w:pStyle w:val="Contents1"/>
            <w:tabs>
              <w:tab w:val="right" w:pos="8730" w:leader="dot"/>
            </w:tabs>
            <w:rPr/>
          </w:pPr>
          <w:hyperlink w:anchor="__RefHeading___Toc7846_3087818978">
            <w:r>
              <w:rPr>
                <w:rStyle w:val="IndexLink"/>
              </w:rPr>
              <w:t>2. Basic Concepts</w:t>
              <w:tab/>
              <w:t>8</w:t>
            </w:r>
          </w:hyperlink>
        </w:p>
        <w:p>
          <w:pPr>
            <w:pStyle w:val="Contents2"/>
            <w:tabs>
              <w:tab w:val="right" w:pos="8730" w:leader="dot"/>
            </w:tabs>
            <w:rPr/>
          </w:pPr>
          <w:hyperlink w:anchor="__RefHeading___Toc7848_3087818978">
            <w:r>
              <w:rPr>
                <w:rStyle w:val="IndexLink"/>
              </w:rPr>
              <w:t>2.1 RESTfull API calls</w:t>
              <w:tab/>
              <w:t>8</w:t>
            </w:r>
          </w:hyperlink>
        </w:p>
        <w:p>
          <w:pPr>
            <w:pStyle w:val="Contents2"/>
            <w:tabs>
              <w:tab w:val="right" w:pos="8730" w:leader="dot"/>
            </w:tabs>
            <w:rPr/>
          </w:pPr>
          <w:hyperlink w:anchor="__RefHeading___Toc7850_3087818978">
            <w:r>
              <w:rPr>
                <w:rStyle w:val="IndexLink"/>
              </w:rPr>
              <w:t>2.2 Web sockets</w:t>
              <w:tab/>
              <w:t>9</w:t>
            </w:r>
          </w:hyperlink>
        </w:p>
        <w:p>
          <w:pPr>
            <w:pStyle w:val="Contents2"/>
            <w:tabs>
              <w:tab w:val="right" w:pos="8730" w:leader="dot"/>
            </w:tabs>
            <w:rPr/>
          </w:pPr>
          <w:hyperlink w:anchor="__RefHeading___Toc7852_3087818978">
            <w:r>
              <w:rPr>
                <w:rStyle w:val="IndexLink"/>
              </w:rPr>
              <w:t>2.3 Subsystems</w:t>
              <w:tab/>
              <w:t>9</w:t>
            </w:r>
          </w:hyperlink>
        </w:p>
        <w:p>
          <w:pPr>
            <w:pStyle w:val="Contents1"/>
            <w:tabs>
              <w:tab w:val="right" w:pos="8730" w:leader="dot"/>
            </w:tabs>
            <w:rPr/>
          </w:pPr>
          <w:hyperlink w:anchor="__RefHeading___Toc7854_3087818978">
            <w:r>
              <w:rPr>
                <w:rStyle w:val="IndexLink"/>
              </w:rPr>
              <w:t>3. WPEFramework Application</w:t>
              <w:tab/>
              <w:t>11</w:t>
            </w:r>
          </w:hyperlink>
        </w:p>
        <w:p>
          <w:pPr>
            <w:pStyle w:val="Contents2"/>
            <w:tabs>
              <w:tab w:val="right" w:pos="8730" w:leader="dot"/>
            </w:tabs>
            <w:rPr/>
          </w:pPr>
          <w:hyperlink w:anchor="__RefHeading___Toc7856_3087818978">
            <w:r>
              <w:rPr>
                <w:rStyle w:val="IndexLink"/>
              </w:rPr>
              <w:t>3.1 Startup parameters</w:t>
              <w:tab/>
              <w:t>11</w:t>
            </w:r>
          </w:hyperlink>
        </w:p>
        <w:p>
          <w:pPr>
            <w:pStyle w:val="Contents2"/>
            <w:tabs>
              <w:tab w:val="right" w:pos="8730" w:leader="dot"/>
            </w:tabs>
            <w:rPr/>
          </w:pPr>
          <w:hyperlink w:anchor="__RefHeading___Toc7858_3087818978">
            <w:r>
              <w:rPr>
                <w:rStyle w:val="IndexLink"/>
              </w:rPr>
              <w:t>3.2 Configuration</w:t>
              <w:tab/>
              <w:t>11</w:t>
            </w:r>
          </w:hyperlink>
        </w:p>
        <w:p>
          <w:pPr>
            <w:pStyle w:val="Contents3"/>
            <w:tabs>
              <w:tab w:val="right" w:pos="8730" w:leader="dot"/>
            </w:tabs>
            <w:rPr/>
          </w:pPr>
          <w:hyperlink w:anchor="__RefHeading___Toc7860_3087818978">
            <w:r>
              <w:rPr>
                <w:rStyle w:val="IndexLink"/>
              </w:rPr>
              <w:t>3.2.1 Main configuration</w:t>
              <w:tab/>
              <w:t>11</w:t>
            </w:r>
          </w:hyperlink>
        </w:p>
        <w:p>
          <w:pPr>
            <w:pStyle w:val="Contents3"/>
            <w:tabs>
              <w:tab w:val="right" w:pos="8730" w:leader="dot"/>
            </w:tabs>
            <w:rPr/>
          </w:pPr>
          <w:hyperlink w:anchor="__RefHeading___Toc7862_3087818978">
            <w:r>
              <w:rPr>
                <w:rStyle w:val="IndexLink"/>
              </w:rPr>
              <w:t>3.2.2 Plugin</w:t>
              <w:tab/>
              <w:t>12</w:t>
            </w:r>
          </w:hyperlink>
        </w:p>
        <w:p>
          <w:pPr>
            <w:pStyle w:val="Contents3"/>
            <w:tabs>
              <w:tab w:val="right" w:pos="8730" w:leader="dot"/>
            </w:tabs>
            <w:rPr/>
          </w:pPr>
          <w:hyperlink w:anchor="__RefHeading___Toc7864_3087818978">
            <w:r>
              <w:rPr>
                <w:rStyle w:val="IndexLink"/>
              </w:rPr>
              <w:t>3.2.3 Process</w:t>
              <w:tab/>
              <w:t>12</w:t>
            </w:r>
          </w:hyperlink>
        </w:p>
        <w:p>
          <w:pPr>
            <w:pStyle w:val="Contents1"/>
            <w:tabs>
              <w:tab w:val="right" w:pos="8730" w:leader="dot"/>
            </w:tabs>
            <w:rPr/>
          </w:pPr>
          <w:hyperlink w:anchor="__RefHeading___Toc7870_3087818978">
            <w:r>
              <w:rPr>
                <w:rStyle w:val="IndexLink"/>
              </w:rPr>
              <w:t>4. Controller Plugin</w:t>
              <w:tab/>
              <w:t>13</w:t>
            </w:r>
          </w:hyperlink>
        </w:p>
        <w:p>
          <w:pPr>
            <w:pStyle w:val="Contents2"/>
            <w:tabs>
              <w:tab w:val="right" w:pos="8730" w:leader="dot"/>
            </w:tabs>
            <w:rPr/>
          </w:pPr>
          <w:hyperlink w:anchor="__RefHeading___Toc7872_3087818978">
            <w:r>
              <w:rPr>
                <w:rStyle w:val="IndexLink"/>
              </w:rPr>
              <w:t>4.1 Activate/Deactivate state-diagram</w:t>
              <w:tab/>
              <w:t>13</w:t>
            </w:r>
          </w:hyperlink>
        </w:p>
        <w:p>
          <w:pPr>
            <w:pStyle w:val="Contents2"/>
            <w:tabs>
              <w:tab w:val="right" w:pos="8730" w:leader="dot"/>
            </w:tabs>
            <w:rPr/>
          </w:pPr>
          <w:hyperlink w:anchor="__RefHeading___Toc17769_2994574191">
            <w:r>
              <w:rPr>
                <w:rStyle w:val="IndexLink"/>
              </w:rPr>
              <w:t>4.2 Configuration</w:t>
              <w:tab/>
              <w:t>14</w:t>
            </w:r>
          </w:hyperlink>
        </w:p>
        <w:p>
          <w:pPr>
            <w:pStyle w:val="Contents2"/>
            <w:tabs>
              <w:tab w:val="right" w:pos="8730" w:leader="dot"/>
            </w:tabs>
            <w:rPr/>
          </w:pPr>
          <w:hyperlink w:anchor="__RefHeading___Toc17771_2994574191">
            <w:r>
              <w:rPr>
                <w:rStyle w:val="IndexLink"/>
              </w:rPr>
              <w:t>4.3 Application Programming Interface (API)</w:t>
              <w:tab/>
              <w:t>14</w:t>
            </w:r>
          </w:hyperlink>
        </w:p>
        <w:p>
          <w:pPr>
            <w:pStyle w:val="Contents3"/>
            <w:tabs>
              <w:tab w:val="right" w:pos="8730" w:leader="dot"/>
            </w:tabs>
            <w:rPr/>
          </w:pPr>
          <w:hyperlink w:anchor="__RefHeading___Toc7876_3087818978">
            <w:r>
              <w:rPr>
                <w:rStyle w:val="IndexLink"/>
              </w:rPr>
              <w:t>4.3.1 WPEFramework status information</w:t>
              <w:tab/>
              <w:t>14</w:t>
            </w:r>
          </w:hyperlink>
        </w:p>
        <w:p>
          <w:pPr>
            <w:pStyle w:val="Contents3"/>
            <w:tabs>
              <w:tab w:val="right" w:pos="8730" w:leader="dot"/>
            </w:tabs>
            <w:rPr/>
          </w:pPr>
          <w:hyperlink w:anchor="__RefHeading___Toc7878_3087818978">
            <w:r>
              <w:rPr>
                <w:rStyle w:val="IndexLink"/>
              </w:rPr>
              <w:t>4.3.2 Plugin Information</w:t>
              <w:tab/>
              <w:t>14</w:t>
            </w:r>
          </w:hyperlink>
        </w:p>
        <w:p>
          <w:pPr>
            <w:pStyle w:val="Contents3"/>
            <w:tabs>
              <w:tab w:val="right" w:pos="8730" w:leader="dot"/>
            </w:tabs>
            <w:rPr/>
          </w:pPr>
          <w:hyperlink w:anchor="__RefHeading___Toc7880_3087818978">
            <w:r>
              <w:rPr>
                <w:rStyle w:val="IndexLink"/>
              </w:rPr>
              <w:t>4.3.3 All Plugins Information</w:t>
              <w:tab/>
              <w:t>15</w:t>
            </w:r>
          </w:hyperlink>
        </w:p>
        <w:p>
          <w:pPr>
            <w:pStyle w:val="Contents3"/>
            <w:tabs>
              <w:tab w:val="right" w:pos="8730" w:leader="dot"/>
            </w:tabs>
            <w:rPr/>
          </w:pPr>
          <w:hyperlink w:anchor="__RefHeading___Toc7882_3087818978">
            <w:r>
              <w:rPr>
                <w:rStyle w:val="IndexLink"/>
              </w:rPr>
              <w:t>4.3.4 Link information</w:t>
              <w:tab/>
              <w:t>15</w:t>
            </w:r>
          </w:hyperlink>
        </w:p>
        <w:p>
          <w:pPr>
            <w:pStyle w:val="Contents3"/>
            <w:tabs>
              <w:tab w:val="right" w:pos="8730" w:leader="dot"/>
            </w:tabs>
            <w:rPr/>
          </w:pPr>
          <w:hyperlink w:anchor="__RefHeading___Toc7884_3087818978">
            <w:r>
              <w:rPr>
                <w:rStyle w:val="IndexLink"/>
              </w:rPr>
              <w:t>4.3.5 Environment Value</w:t>
              <w:tab/>
              <w:t>15</w:t>
            </w:r>
          </w:hyperlink>
        </w:p>
        <w:p>
          <w:pPr>
            <w:pStyle w:val="Contents3"/>
            <w:tabs>
              <w:tab w:val="right" w:pos="8730" w:leader="dot"/>
            </w:tabs>
            <w:rPr/>
          </w:pPr>
          <w:hyperlink w:anchor="__RefHeading___Toc7886_3087818978">
            <w:r>
              <w:rPr>
                <w:rStyle w:val="IndexLink"/>
              </w:rPr>
              <w:t>4.3.6 Configuration String</w:t>
              <w:tab/>
              <w:t>15</w:t>
            </w:r>
          </w:hyperlink>
        </w:p>
        <w:p>
          <w:pPr>
            <w:pStyle w:val="Contents3"/>
            <w:tabs>
              <w:tab w:val="right" w:pos="8730" w:leader="dot"/>
            </w:tabs>
            <w:rPr/>
          </w:pPr>
          <w:hyperlink w:anchor="__RefHeading___Toc7888_3087818978">
            <w:r>
              <w:rPr>
                <w:rStyle w:val="IndexLink"/>
              </w:rPr>
              <w:t>4.3.7 Process information</w:t>
              <w:tab/>
              <w:t>15</w:t>
            </w:r>
          </w:hyperlink>
        </w:p>
        <w:p>
          <w:pPr>
            <w:pStyle w:val="Contents3"/>
            <w:tabs>
              <w:tab w:val="right" w:pos="8730" w:leader="dot"/>
            </w:tabs>
            <w:rPr/>
          </w:pPr>
          <w:hyperlink w:anchor="__RefHeading___Toc7890_3087818978">
            <w:r>
              <w:rPr>
                <w:rStyle w:val="IndexLink"/>
              </w:rPr>
              <w:t>4.3.8 Discovery Information</w:t>
              <w:tab/>
              <w:t>15</w:t>
            </w:r>
          </w:hyperlink>
        </w:p>
        <w:p>
          <w:pPr>
            <w:pStyle w:val="Contents3"/>
            <w:tabs>
              <w:tab w:val="right" w:pos="8730" w:leader="dot"/>
            </w:tabs>
            <w:rPr/>
          </w:pPr>
          <w:hyperlink w:anchor="__RefHeading___Toc7892_3087818978">
            <w:r>
              <w:rPr>
                <w:rStyle w:val="IndexLink"/>
              </w:rPr>
              <w:t>4.3.9 Subsystems</w:t>
              <w:tab/>
              <w:t>15</w:t>
            </w:r>
          </w:hyperlink>
        </w:p>
        <w:p>
          <w:pPr>
            <w:pStyle w:val="Contents3"/>
            <w:tabs>
              <w:tab w:val="right" w:pos="8730" w:leader="dot"/>
            </w:tabs>
            <w:rPr/>
          </w:pPr>
          <w:hyperlink w:anchor="__RefHeading___Toc7894_3087818978">
            <w:r>
              <w:rPr>
                <w:rStyle w:val="IndexLink"/>
              </w:rPr>
              <w:t>4.3.10 Activate Plugin</w:t>
              <w:tab/>
              <w:t>16</w:t>
            </w:r>
          </w:hyperlink>
        </w:p>
        <w:p>
          <w:pPr>
            <w:pStyle w:val="Contents3"/>
            <w:tabs>
              <w:tab w:val="right" w:pos="8730" w:leader="dot"/>
            </w:tabs>
            <w:rPr/>
          </w:pPr>
          <w:hyperlink w:anchor="__RefHeading___Toc7896_3087818978">
            <w:r>
              <w:rPr>
                <w:rStyle w:val="IndexLink"/>
              </w:rPr>
              <w:t>4.3.11 Deactivate Plugin</w:t>
              <w:tab/>
              <w:t>16</w:t>
            </w:r>
          </w:hyperlink>
        </w:p>
        <w:p>
          <w:pPr>
            <w:pStyle w:val="Contents3"/>
            <w:tabs>
              <w:tab w:val="right" w:pos="8730" w:leader="dot"/>
            </w:tabs>
            <w:rPr/>
          </w:pPr>
          <w:hyperlink w:anchor="__RefHeading___Toc7898_3087818978">
            <w:r>
              <w:rPr>
                <w:rStyle w:val="IndexLink"/>
              </w:rPr>
              <w:t>4.3.12 Reload Configuration</w:t>
              <w:tab/>
              <w:t>16</w:t>
            </w:r>
          </w:hyperlink>
        </w:p>
        <w:p>
          <w:pPr>
            <w:pStyle w:val="Contents2"/>
            <w:tabs>
              <w:tab w:val="right" w:pos="8730" w:leader="dot"/>
            </w:tabs>
            <w:rPr/>
          </w:pPr>
          <w:hyperlink w:anchor="__RefHeading___Toc7900_3087818978">
            <w:r>
              <w:rPr>
                <w:rStyle w:val="IndexLink"/>
              </w:rPr>
              <w:t>4.4 Events</w:t>
              <w:tab/>
              <w:t>16</w:t>
            </w:r>
          </w:hyperlink>
        </w:p>
        <w:p>
          <w:pPr>
            <w:pStyle w:val="Contents3"/>
            <w:tabs>
              <w:tab w:val="right" w:pos="8730" w:leader="dot"/>
            </w:tabs>
            <w:rPr/>
          </w:pPr>
          <w:hyperlink w:anchor="__RefHeading___Toc7902_3087818978">
            <w:r>
              <w:rPr>
                <w:rStyle w:val="IndexLink"/>
              </w:rPr>
              <w:t>4.4.1 Controller notification forwarder event</w:t>
              <w:tab/>
              <w:t>16</w:t>
            </w:r>
          </w:hyperlink>
        </w:p>
        <w:p>
          <w:pPr>
            <w:pStyle w:val="Contents3"/>
            <w:tabs>
              <w:tab w:val="right" w:pos="8730" w:leader="dot"/>
            </w:tabs>
            <w:rPr/>
          </w:pPr>
          <w:hyperlink w:anchor="__RefHeading___Toc7904_3087818978">
            <w:r>
              <w:rPr>
                <w:rStyle w:val="IndexLink"/>
              </w:rPr>
              <w:t>4.4.2 State change event</w:t>
              <w:tab/>
              <w:t>17</w:t>
            </w:r>
          </w:hyperlink>
        </w:p>
        <w:p>
          <w:pPr>
            <w:pStyle w:val="Contents2"/>
            <w:tabs>
              <w:tab w:val="right" w:pos="8730" w:leader="dot"/>
            </w:tabs>
            <w:rPr/>
          </w:pPr>
          <w:hyperlink w:anchor="__RefHeading___Toc7906_3087818978">
            <w:r>
              <w:rPr>
                <w:rStyle w:val="IndexLink"/>
              </w:rPr>
              <w:t>4.5 JSON definitions</w:t>
              <w:tab/>
              <w:t>17</w:t>
            </w:r>
          </w:hyperlink>
        </w:p>
        <w:p>
          <w:pPr>
            <w:pStyle w:val="Contents3"/>
            <w:tabs>
              <w:tab w:val="right" w:pos="8730" w:leader="dot"/>
            </w:tabs>
            <w:rPr/>
          </w:pPr>
          <w:hyperlink w:anchor="__RefHeading___Toc7908_3087818978">
            <w:r>
              <w:rPr>
                <w:rStyle w:val="IndexLink"/>
              </w:rPr>
              <w:t>4.5.1 Plugin information (plugin_info)</w:t>
              <w:tab/>
              <w:t>17</w:t>
            </w:r>
          </w:hyperlink>
        </w:p>
        <w:p>
          <w:pPr>
            <w:pStyle w:val="Contents3"/>
            <w:tabs>
              <w:tab w:val="right" w:pos="8730" w:leader="dot"/>
            </w:tabs>
            <w:rPr/>
          </w:pPr>
          <w:hyperlink w:anchor="__RefHeading___Toc7910_3087818978">
            <w:r>
              <w:rPr>
                <w:rStyle w:val="IndexLink"/>
              </w:rPr>
              <w:t>4.5.2 Link information(link_info)</w:t>
              <w:tab/>
              <w:t>17</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1" w:name="__RefHeading___Toc7828_3087818978"/>
          <w:bookmarkStart w:id="2" w:name="_Toc527025452"/>
          <w:bookmarkStart w:id="3" w:name="_Toc370376406"/>
          <w:bookmarkEnd w:id="1"/>
          <w:bookmarkEnd w:id="3"/>
          <w:r>
            <w:rPr/>
            <w:t>Introduction</w:t>
          </w:r>
          <w:bookmarkEnd w:id="2"/>
        </w:p>
        <w:p>
          <w:pPr>
            <w:pStyle w:val="Heading2"/>
            <w:numPr>
              <w:ilvl w:val="1"/>
              <w:numId w:val="4"/>
            </w:numPr>
            <w:rPr/>
          </w:pPr>
          <w:bookmarkStart w:id="4" w:name="__RefHeading___Toc7830_3087818978"/>
          <w:bookmarkStart w:id="5" w:name="_Toc527025453"/>
          <w:bookmarkStart w:id="6" w:name="_Toc370376407"/>
          <w:bookmarkStart w:id="7" w:name="_Toc496167958"/>
          <w:bookmarkEnd w:id="4"/>
          <w:bookmarkEnd w:id="6"/>
          <w:bookmarkEnd w:id="7"/>
          <w:r>
            <w:rPr/>
            <w:t>Scope</w:t>
          </w:r>
          <w:bookmarkEnd w:id="5"/>
        </w:p>
        <w:p>
          <w:pPr>
            <w:pStyle w:val="Normal"/>
            <w:rPr/>
          </w:pPr>
          <w:bookmarkStart w:id="8" w:name="_Toc257375109"/>
          <w:bookmarkStart w:id="9" w:name="_Toc256864924"/>
          <w:bookmarkStart w:id="10" w:name="_Toc243726659"/>
          <w:bookmarkStart w:id="11" w:name="_Toc243726522"/>
          <w:bookmarkEnd w:id="8"/>
          <w:bookmarkEnd w:id="9"/>
          <w:bookmarkEnd w:id="10"/>
          <w:bookmarkEnd w:id="11"/>
          <w:r>
            <w:rPr/>
            <w:t xml:space="preserve">This document describes the </w:t>
          </w:r>
          <w:r>
            <w:rPr/>
            <w:fldChar w:fldCharType="begin"/>
          </w:r>
          <w:r>
            <w:rPr/>
            <w:instrText> DOCPROPERTY "Framework"</w:instrText>
          </w:r>
          <w:r>
            <w:rPr/>
            <w:fldChar w:fldCharType="separate"/>
          </w:r>
          <w:r>
            <w:rPr/>
            <w:t>WPEFramework</w:t>
          </w:r>
          <w:r>
            <w:rPr/>
            <w:fldChar w:fldCharType="end"/>
          </w:r>
          <w:r>
            <w:rPr/>
            <w:t xml:space="preserve"> API interface which can be used to control/query plugins configured and build for the </w:t>
          </w:r>
          <w:r>
            <w:rPr/>
            <w:fldChar w:fldCharType="begin"/>
          </w:r>
          <w:r>
            <w:rPr/>
            <w:instrText> DOCPROPERTY "Framework"</w:instrText>
          </w:r>
          <w:r>
            <w:rPr/>
            <w:fldChar w:fldCharType="separate"/>
          </w:r>
          <w:r>
            <w:rPr/>
            <w:t>WPEFramework</w:t>
          </w:r>
          <w:r>
            <w:rPr/>
            <w:fldChar w:fldCharType="end"/>
          </w:r>
          <w:r>
            <w:rPr/>
            <w:t xml:space="preserve"> product range. This document describes the </w:t>
          </w:r>
          <w:r>
            <w:rPr/>
            <w:fldChar w:fldCharType="begin"/>
          </w:r>
          <w:r>
            <w:rPr/>
            <w:instrText> DOCPROPERTY "Framework"</w:instrText>
          </w:r>
          <w:r>
            <w:rPr/>
            <w:fldChar w:fldCharType="separate"/>
          </w:r>
          <w:r>
            <w:rPr/>
            <w:t>WPEFramework</w:t>
          </w:r>
          <w:r>
            <w:rPr/>
            <w:fldChar w:fldCharType="end"/>
          </w:r>
          <w:r>
            <w:rPr/>
            <w:t xml:space="preserve"> concepts and provides a definition of the API.</w:t>
          </w:r>
        </w:p>
        <w:p>
          <w:pPr>
            <w:pStyle w:val="Normal"/>
            <w:rPr/>
          </w:pPr>
          <w:r>
            <w:rPr/>
          </w:r>
        </w:p>
        <w:p>
          <w:pPr>
            <w:pStyle w:val="Normal"/>
            <w:keepNext w:val="true"/>
            <w:rPr/>
          </w:pPr>
          <w:r>
            <w:rPr/>
            <w:drawing>
              <wp:inline distT="0" distB="0" distL="0" distR="0">
                <wp:extent cx="5539740" cy="6124575"/>
                <wp:effectExtent l="0" t="0" r="0" b="0"/>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9" descr=""/>
                        <pic:cNvPicPr>
                          <a:picLocks noChangeAspect="1" noChangeArrowheads="1"/>
                        </pic:cNvPicPr>
                      </pic:nvPicPr>
                      <pic:blipFill>
                        <a:blip r:embed="rId3"/>
                        <a:stretch>
                          <a:fillRect/>
                        </a:stretch>
                      </pic:blipFill>
                      <pic:spPr bwMode="auto">
                        <a:xfrm>
                          <a:off x="0" y="0"/>
                          <a:ext cx="5539740" cy="61245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Global overview of the </w:t>
          </w:r>
          <w:r>
            <w:rPr/>
            <w:fldChar w:fldCharType="begin"/>
          </w:r>
          <w:r>
            <w:rPr/>
            <w:instrText> DOCPROPERTY "Framework"</w:instrText>
          </w:r>
          <w:r>
            <w:rPr/>
            <w:fldChar w:fldCharType="separate"/>
          </w:r>
          <w:r>
            <w:rPr/>
            <w:t>WPEFramework</w:t>
          </w:r>
          <w:r>
            <w:rPr/>
            <w:fldChar w:fldCharType="end"/>
          </w:r>
        </w:p>
        <w:p>
          <w:pPr>
            <w:pStyle w:val="Heading2"/>
            <w:numPr>
              <w:ilvl w:val="1"/>
              <w:numId w:val="4"/>
            </w:numPr>
            <w:rPr/>
          </w:pPr>
          <w:bookmarkStart w:id="12" w:name="__RefHeading___Toc7832_3087818978"/>
          <w:bookmarkStart w:id="13" w:name="_Toc527025454"/>
          <w:bookmarkStart w:id="14" w:name="_Toc496167959"/>
          <w:bookmarkStart w:id="15" w:name="_Toc370376408"/>
          <w:bookmarkEnd w:id="12"/>
          <w:bookmarkEnd w:id="14"/>
          <w:bookmarkEnd w:id="15"/>
          <w:r>
            <w:rPr/>
            <w:t>Context</w:t>
          </w:r>
          <w:bookmarkEnd w:id="13"/>
        </w:p>
        <w:p>
          <w:pPr>
            <w:pStyle w:val="Normal"/>
            <w:rPr/>
          </w:pPr>
          <w:r>
            <w:rPr/>
            <w:fldChar w:fldCharType="begin"/>
          </w:r>
          <w:r>
            <w:rPr/>
            <w:instrText> DOCPROPERTY "Framework"</w:instrText>
          </w:r>
          <w:r>
            <w:rPr/>
            <w:fldChar w:fldCharType="separate"/>
          </w:r>
          <w:r>
            <w:rPr/>
            <w:t>WPEFramework</w:t>
          </w:r>
          <w:r>
            <w:rPr/>
            <w:fldChar w:fldCharType="end"/>
          </w:r>
          <w:bookmarkStart w:id="16" w:name="OLE_LINK17"/>
          <w:bookmarkStart w:id="17" w:name="OLE_LINK14"/>
          <w:r>
            <w:rPr/>
            <w:t xml:space="preserve"> </w:t>
          </w:r>
          <w:r>
            <w:rPr/>
            <w:t xml:space="preserve">provides a unified web-based interface with a consistent navigation model. In this model, plugins (custom or generic) are controlled and queried, through the </w:t>
          </w:r>
          <w:r>
            <w:rPr/>
            <w:fldChar w:fldCharType="begin"/>
          </w:r>
          <w:r>
            <w:rPr/>
            <w:instrText> DOCPROPERTY "Framework"</w:instrText>
          </w:r>
          <w:r>
            <w:rPr/>
            <w:fldChar w:fldCharType="separate"/>
          </w:r>
          <w:r>
            <w:rPr/>
            <w:t>WPEFramework</w:t>
          </w:r>
          <w:r>
            <w:rPr/>
            <w:fldChar w:fldCharType="end"/>
          </w:r>
          <w:r>
            <w:rPr/>
            <w:t xml:space="preserve"> application.</w:t>
          </w:r>
          <w:bookmarkEnd w:id="16"/>
          <w:bookmarkEnd w:id="17"/>
        </w:p>
        <w:p>
          <w:pPr>
            <w:pStyle w:val="Normal"/>
            <w:rPr/>
          </w:pPr>
          <w:r>
            <w:rPr/>
            <w:t xml:space="preserve">The main responsibilities of </w:t>
          </w:r>
          <w:r>
            <w:rPr/>
            <w:fldChar w:fldCharType="begin"/>
          </w:r>
          <w:r>
            <w:rPr/>
            <w:instrText> DOCPROPERTY "Framework"</w:instrText>
          </w:r>
          <w:r>
            <w:rPr/>
            <w:fldChar w:fldCharType="separate"/>
          </w:r>
          <w:r>
            <w:rPr/>
            <w:t>WPEFramework</w:t>
          </w:r>
          <w:r>
            <w:rPr/>
            <w:fldChar w:fldCharType="end"/>
          </w:r>
          <w:r>
            <w:rPr/>
            <w:t xml:space="preserve"> application are:</w:t>
          </w:r>
        </w:p>
        <w:p>
          <w:pPr>
            <w:pStyle w:val="ListParagraph"/>
            <w:widowControl/>
            <w:numPr>
              <w:ilvl w:val="0"/>
              <w:numId w:val="2"/>
            </w:numPr>
            <w:spacing w:lineRule="auto" w:line="276" w:before="120" w:after="200"/>
            <w:contextualSpacing/>
            <w:rPr/>
          </w:pPr>
          <w:r>
            <w:rPr/>
            <w:t>Modular loading and unloading of plugins.</w:t>
          </w:r>
        </w:p>
        <w:p>
          <w:pPr>
            <w:pStyle w:val="ListParagraph"/>
            <w:widowControl/>
            <w:numPr>
              <w:ilvl w:val="0"/>
              <w:numId w:val="2"/>
            </w:numPr>
            <w:spacing w:lineRule="auto" w:line="276" w:before="120" w:after="200"/>
            <w:contextualSpacing/>
            <w:rPr/>
          </w:pPr>
          <w:r>
            <w:rPr/>
            <w:t>Plugin process localization. In or out-of-process communicating with the framework over a lightweight RPC communication channel.</w:t>
          </w:r>
        </w:p>
        <w:p>
          <w:pPr>
            <w:pStyle w:val="ListParagraph"/>
            <w:widowControl/>
            <w:numPr>
              <w:ilvl w:val="0"/>
              <w:numId w:val="2"/>
            </w:numPr>
            <w:spacing w:lineRule="auto" w:line="276" w:before="120" w:after="200"/>
            <w:contextualSpacing/>
            <w:rPr/>
          </w:pPr>
          <w:r>
            <w:rPr/>
            <w:t xml:space="preserve">Runtime enabling/disabling of tracing information within the plugins and the </w:t>
          </w:r>
          <w:r>
            <w:rPr/>
            <w:fldChar w:fldCharType="begin"/>
          </w:r>
          <w:r>
            <w:rPr/>
            <w:instrText> DOCPROPERTY "Framework"</w:instrText>
          </w:r>
          <w:r>
            <w:rPr/>
            <w:fldChar w:fldCharType="separate"/>
          </w:r>
          <w:r>
            <w:rPr/>
            <w:t>WPEFramework</w:t>
          </w:r>
          <w:r>
            <w:rPr/>
            <w:fldChar w:fldCharType="end"/>
          </w:r>
          <w:r>
            <w:rPr/>
            <w:t xml:space="preserve"> application.</w:t>
          </w:r>
        </w:p>
        <w:p>
          <w:pPr>
            <w:pStyle w:val="ListParagraph"/>
            <w:widowControl/>
            <w:numPr>
              <w:ilvl w:val="0"/>
              <w:numId w:val="2"/>
            </w:numPr>
            <w:spacing w:lineRule="auto" w:line="276" w:before="120" w:after="200"/>
            <w:contextualSpacing/>
            <w:rPr/>
          </w:pPr>
          <w:r>
            <w:rPr/>
            <w:t xml:space="preserve">Light-weight implementation of the HTTP [RFC2616] specification. </w:t>
          </w:r>
        </w:p>
        <w:p>
          <w:pPr>
            <w:pStyle w:val="ListParagraph"/>
            <w:widowControl/>
            <w:numPr>
              <w:ilvl w:val="0"/>
              <w:numId w:val="2"/>
            </w:numPr>
            <w:spacing w:lineRule="auto" w:line="276" w:before="120" w:after="200"/>
            <w:contextualSpacing/>
            <w:rPr/>
          </w:pPr>
          <w:r>
            <w:rPr/>
            <w:t>Light-weight implementation of the WebSocket [RFC6455] specification.</w:t>
          </w:r>
        </w:p>
        <w:p>
          <w:pPr>
            <w:pStyle w:val="Normal"/>
            <w:widowControl/>
            <w:spacing w:lineRule="auto" w:line="276" w:before="120" w:after="200"/>
            <w:rPr/>
          </w:pPr>
          <w:r>
            <w:rPr/>
            <w:t xml:space="preserve">Each instance of a plugin in the WPE id identified by a name. This name is referred to as </w:t>
          </w:r>
          <w:r>
            <w:rPr>
              <w:i/>
              <w:iCs/>
              <w:u w:val="single"/>
            </w:rPr>
            <w:t>Callsign</w:t>
          </w:r>
          <w:r>
            <w:rPr/>
            <w:t xml:space="preserve"> of the plugin. The callsign must be unique in the context of all configured plugins.</w:t>
          </w:r>
        </w:p>
        <w:p>
          <w:pPr>
            <w:pStyle w:val="Heading2"/>
            <w:numPr>
              <w:ilvl w:val="1"/>
              <w:numId w:val="4"/>
            </w:numPr>
            <w:rPr/>
          </w:pPr>
          <w:bookmarkStart w:id="18" w:name="__RefHeading___Toc7834_3087818978"/>
          <w:bookmarkStart w:id="19" w:name="_Toc527025455"/>
          <w:bookmarkStart w:id="20" w:name="_Toc496167960"/>
          <w:bookmarkStart w:id="21" w:name="_Toc370376409"/>
          <w:bookmarkEnd w:id="18"/>
          <w:bookmarkEnd w:id="20"/>
          <w:bookmarkEnd w:id="21"/>
          <w:r>
            <w:rPr/>
            <w:t>Case sensitivity</w:t>
          </w:r>
          <w:bookmarkEnd w:id="19"/>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4"/>
            </w:numPr>
            <w:rPr/>
          </w:pPr>
          <w:bookmarkStart w:id="22" w:name="__RefHeading___Toc7836_3087818978"/>
          <w:bookmarkStart w:id="23" w:name="_Toc370376410"/>
          <w:bookmarkStart w:id="24" w:name="_Toc496167961"/>
          <w:bookmarkStart w:id="25" w:name="_Toc343778510"/>
          <w:bookmarkStart w:id="26" w:name="_Toc527025456"/>
          <w:bookmarkEnd w:id="22"/>
          <w:r>
            <w:rPr/>
            <w:t>Acronyms, Abbreviations and Terms</w:t>
          </w:r>
          <w:bookmarkEnd w:id="26"/>
          <w:r>
            <w:rPr/>
            <w:t xml:space="preserve"> </w:t>
          </w:r>
          <w:bookmarkEnd w:id="23"/>
          <w:bookmarkEnd w:id="24"/>
          <w:bookmarkEnd w:id="25"/>
        </w:p>
        <w:p>
          <w:pPr>
            <w:pStyle w:val="Normal"/>
            <w:rPr/>
          </w:pPr>
          <w:r>
            <w:rPr/>
            <w:t>The next list provides an overview of acronyms and abbreviations used in this document and their definitions.</w:t>
          </w:r>
        </w:p>
      </w:sdtContent>
    </w:sdt>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Acronym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API</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Application Programming Interface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JSON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JavaScript Object Notation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UTC</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Term</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Definitions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Callsign</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Proxy</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one process space representing the “real” object in another process space. The Proxy takes care of marshalling the parameters.</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Stub</w:t>
            </w:r>
          </w:p>
        </w:tc>
        <w:tc>
          <w:tcPr>
            <w:tcW w:w="7228"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4"/>
        </w:numPr>
        <w:rPr/>
      </w:pPr>
      <w:bookmarkStart w:id="27" w:name="__RefHeading___Toc7838_3087818978"/>
      <w:bookmarkStart w:id="28" w:name="_Toc527025457"/>
      <w:bookmarkStart w:id="29" w:name="_Toc284413616"/>
      <w:bookmarkStart w:id="30" w:name="_Toc284413649"/>
      <w:bookmarkStart w:id="31" w:name="_Toc287455215"/>
      <w:bookmarkStart w:id="32" w:name="_Toc343778511"/>
      <w:bookmarkStart w:id="33" w:name="_Toc496167962"/>
      <w:bookmarkStart w:id="34" w:name="_Toc370376411"/>
      <w:bookmarkEnd w:id="27"/>
      <w:bookmarkEnd w:id="29"/>
      <w:bookmarkEnd w:id="30"/>
      <w:bookmarkEnd w:id="31"/>
      <w:bookmarkEnd w:id="32"/>
      <w:bookmarkEnd w:id="33"/>
      <w:bookmarkEnd w:id="34"/>
      <w:r>
        <w:rPr/>
        <w:t>Standards</w:t>
      </w:r>
      <w:bookmarkEnd w:id="28"/>
    </w:p>
    <w:p>
      <w:pPr>
        <w:pStyle w:val="Normal"/>
        <w:rPr/>
      </w:pPr>
      <w:r>
        <w:rPr/>
        <w:t>Date time formats between the systems shall be in UTC time and W3C (</w:t>
      </w:r>
      <w:hyperlink r:id="rId4">
        <w:r>
          <w:rPr>
            <w:rStyle w:val="InternetLink"/>
            <w:rFonts w:eastAsia="Cambria" w:eastAsiaTheme="minorHAnsi"/>
            <w:lang w:eastAsia="ja-JP"/>
          </w:rPr>
          <w:t>[ISO-8601]</w:t>
        </w:r>
      </w:hyperlink>
      <w:r>
        <w:rPr/>
        <w:t xml:space="preserve"> profile) formatting </w:t>
      </w:r>
      <w:hyperlink r:id="rId5">
        <w:r>
          <w:rPr>
            <w:rStyle w:val="InternetLink"/>
            <w:rFonts w:eastAsia="Cambria" w:eastAsiaTheme="minorHAnsi"/>
            <w:lang w:eastAsia="ja-JP"/>
          </w:rPr>
          <w:t>[ISO-8601]</w:t>
        </w:r>
      </w:hyperlink>
      <w:r>
        <w:rPr/>
        <w:t>, e.g.: 2004-11-05T13:15:30Z. This way time discontinuities can be avoided due to daylight savings. Note that all interfacing systems must decode/encode the date time to the correct local time.</w:t>
      </w:r>
    </w:p>
    <w:p>
      <w:pPr>
        <w:pStyle w:val="Normal"/>
        <w:rPr/>
      </w:pPr>
      <w:r>
        <w:rPr/>
        <w:t xml:space="preserve">Languages used in the </w:t>
      </w:r>
      <w:r>
        <w:rPr/>
        <w:fldChar w:fldCharType="begin"/>
      </w:r>
      <w:r>
        <w:rPr/>
        <w:instrText> DOCPROPERTY "Framework"</w:instrText>
      </w:r>
      <w:r>
        <w:rPr/>
        <w:fldChar w:fldCharType="separate"/>
      </w:r>
      <w:r>
        <w:rPr/>
        <w:t>WPEFramework</w:t>
      </w:r>
      <w:r>
        <w:rPr/>
        <w:fldChar w:fldCharType="end"/>
      </w:r>
      <w:r>
        <w:rPr/>
        <w:t xml:space="preserve"> will be conform  </w:t>
      </w:r>
      <w:hyperlink r:id="rId6">
        <w:r>
          <w:rPr>
            <w:rStyle w:val="InternetLink"/>
            <w:rFonts w:eastAsia="Cambria" w:eastAsiaTheme="minorHAnsi"/>
            <w:lang w:eastAsia="ja-JP"/>
          </w:rPr>
          <w:t>[ISO-639-2]</w:t>
        </w:r>
      </w:hyperlink>
      <w:r>
        <w:rPr>
          <w:rStyle w:val="InternetLink"/>
          <w:rFonts w:eastAsia="Cambria" w:eastAsiaTheme="minorHAnsi"/>
          <w:lang w:eastAsia="ja-JP"/>
        </w:rPr>
        <w:t xml:space="preserve"> </w:t>
      </w:r>
      <w:r>
        <w:rPr/>
        <w:t xml:space="preserve">using two letter language codes. If </w:t>
      </w:r>
      <w:r>
        <w:rPr/>
        <w:fldChar w:fldCharType="begin"/>
      </w:r>
      <w:r>
        <w:rPr/>
        <w:instrText> DOCPROPERTY "Framework"</w:instrText>
      </w:r>
      <w:r>
        <w:rPr/>
        <w:fldChar w:fldCharType="separate"/>
      </w:r>
      <w:r>
        <w:rPr/>
        <w:t>WPEFramework</w:t>
      </w:r>
      <w:r>
        <w:rPr/>
        <w:fldChar w:fldCharType="end"/>
      </w:r>
      <w:r>
        <w:rPr/>
        <w:t xml:space="preserve"> encounters a language code it does not recognize, it will use ‘xx’ instead. For a list of available two letter ISO language codes, please visit: </w:t>
      </w:r>
      <w:hyperlink r:id="rId7">
        <w:r>
          <w:rPr>
            <w:rStyle w:val="InternetLink"/>
            <w:rFonts w:eastAsia="Cambria" w:eastAsiaTheme="minorHAnsi"/>
            <w:lang w:eastAsia="ja-JP"/>
          </w:rPr>
          <w:t>[ISO-639-2]</w:t>
        </w:r>
      </w:hyperlink>
      <w:r>
        <w:rPr>
          <w:rStyle w:val="InternetLink"/>
          <w:rFonts w:eastAsia="Cambria" w:eastAsiaTheme="minorHAnsi"/>
          <w:lang w:eastAsia="ja-JP"/>
        </w:rPr>
        <w:t>.</w:t>
      </w:r>
    </w:p>
    <w:p>
      <w:pPr>
        <w:pStyle w:val="Heading2"/>
        <w:numPr>
          <w:ilvl w:val="1"/>
          <w:numId w:val="4"/>
        </w:numPr>
        <w:rPr/>
      </w:pPr>
      <w:bookmarkStart w:id="35" w:name="__RefHeading___Toc7840_3087818978"/>
      <w:bookmarkStart w:id="36" w:name="_Toc527025458"/>
      <w:bookmarkStart w:id="37" w:name="_Toc254779149"/>
      <w:bookmarkStart w:id="38" w:name="_Toc284413650"/>
      <w:bookmarkStart w:id="39" w:name="_Toc287455216"/>
      <w:bookmarkStart w:id="40" w:name="_Ref245109717"/>
      <w:bookmarkStart w:id="41" w:name="_Toc343778512"/>
      <w:bookmarkStart w:id="42" w:name="_Toc496167963"/>
      <w:bookmarkStart w:id="43" w:name="_Toc254783248"/>
      <w:bookmarkStart w:id="44" w:name="_Toc284413617"/>
      <w:bookmarkStart w:id="45" w:name="_Toc254789302"/>
      <w:bookmarkStart w:id="46" w:name="_Toc370376412"/>
      <w:bookmarkEnd w:id="35"/>
      <w:bookmarkEnd w:id="37"/>
      <w:bookmarkEnd w:id="38"/>
      <w:bookmarkEnd w:id="39"/>
      <w:bookmarkEnd w:id="40"/>
      <w:bookmarkEnd w:id="41"/>
      <w:bookmarkEnd w:id="42"/>
      <w:bookmarkEnd w:id="43"/>
      <w:bookmarkEnd w:id="44"/>
      <w:bookmarkEnd w:id="45"/>
      <w:bookmarkEnd w:id="46"/>
      <w:r>
        <w:rPr/>
        <w:t>References</w:t>
      </w:r>
      <w:bookmarkEnd w:id="36"/>
    </w:p>
    <w:p>
      <w:pPr>
        <w:pStyle w:val="Normal"/>
        <w:jc w:val="both"/>
        <w:rPr/>
      </w:pPr>
      <w:r>
        <w:rPr/>
        <w:t>This section lists the references made in this document:</w:t>
      </w:r>
    </w:p>
    <w:p>
      <w:pPr>
        <w:pStyle w:val="Normal"/>
        <w:jc w:val="both"/>
        <w:rPr/>
      </w:pPr>
      <w:r>
        <w:rPr/>
      </w:r>
      <w:bookmarkStart w:id="47" w:name="_Toc163981245"/>
      <w:bookmarkStart w:id="48" w:name="_Toc254789303"/>
      <w:bookmarkStart w:id="49" w:name="_Toc343778513"/>
      <w:bookmarkStart w:id="50" w:name="_Toc287455217"/>
      <w:bookmarkStart w:id="51" w:name="_Toc162930686"/>
      <w:bookmarkStart w:id="52" w:name="_Toc158781276"/>
      <w:bookmarkStart w:id="53" w:name="_Toc191645940"/>
      <w:bookmarkStart w:id="54" w:name="_Toc254783249"/>
      <w:bookmarkStart w:id="55" w:name="_Toc284413651"/>
      <w:bookmarkStart w:id="56" w:name="_Toc254779150"/>
      <w:bookmarkStart w:id="57" w:name="_Toc284413618"/>
      <w:bookmarkStart w:id="58" w:name="_Toc163981245"/>
      <w:bookmarkStart w:id="59" w:name="_Toc254789303"/>
      <w:bookmarkStart w:id="60" w:name="_Toc343778513"/>
      <w:bookmarkStart w:id="61" w:name="_Toc287455217"/>
      <w:bookmarkStart w:id="62" w:name="_Toc162930686"/>
      <w:bookmarkStart w:id="63" w:name="_Toc158781276"/>
      <w:bookmarkStart w:id="64" w:name="_Toc191645940"/>
      <w:bookmarkStart w:id="65" w:name="_Toc254783249"/>
      <w:bookmarkStart w:id="66" w:name="_Toc284413651"/>
      <w:bookmarkStart w:id="67" w:name="_Toc254779150"/>
      <w:bookmarkStart w:id="68" w:name="_Toc284413618"/>
      <w:bookmarkEnd w:id="58"/>
      <w:bookmarkEnd w:id="59"/>
      <w:bookmarkEnd w:id="60"/>
      <w:bookmarkEnd w:id="61"/>
      <w:bookmarkEnd w:id="62"/>
      <w:bookmarkEnd w:id="63"/>
      <w:bookmarkEnd w:id="64"/>
      <w:bookmarkEnd w:id="65"/>
      <w:bookmarkEnd w:id="66"/>
      <w:bookmarkEnd w:id="67"/>
      <w:bookmarkEnd w:id="68"/>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8">
              <w:r>
                <w:rPr>
                  <w:rStyle w:val="InternetLink"/>
                  <w:rFonts w:eastAsia="Cambria" w:eastAsiaTheme="minorHAnsi"/>
                  <w:lang w:eastAsia="ja-JP"/>
                </w:rPr>
                <w:t>[W</w:t>
              </w:r>
              <w:bookmarkStart w:id="69" w:name="WPEFRAMEWORK1"/>
              <w:r>
                <w:rPr>
                  <w:rStyle w:val="InternetLink"/>
                  <w:rFonts w:eastAsia="Cambria" w:eastAsiaTheme="minorHAnsi"/>
                  <w:lang w:eastAsia="ja-JP"/>
                </w:rPr>
                <w:t>PEF]</w:t>
              </w:r>
            </w:hyperlink>
            <w:bookmarkEnd w:id="69"/>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t>
            </w:r>
            <w:r>
              <w:rPr>
                <w:rFonts w:eastAsia="Cambria" w:eastAsiaTheme="minorHAnsi"/>
                <w:lang w:eastAsia="ja-JP"/>
              </w:rPr>
              <w:t>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9">
              <w:r>
                <w:rPr>
                  <w:rStyle w:val="InternetLink"/>
                  <w:rFonts w:eastAsia="Cambria" w:eastAsiaTheme="minorHAnsi"/>
                  <w:lang w:eastAsia="ja-JP"/>
                </w:rPr>
                <w:t>[HTTP]</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0">
              <w:r>
                <w:rPr>
                  <w:rStyle w:val="InternetLink"/>
                  <w:rFonts w:eastAsia="Cambria" w:eastAsiaTheme="minorHAnsi"/>
                  <w:lang w:eastAsia="ja-JP"/>
                </w:rPr>
                <w:t>[ISO-8601]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1">
              <w:r>
                <w:rPr>
                  <w:rStyle w:val="InternetLink"/>
                  <w:rFonts w:eastAsia="Cambria" w:eastAsiaTheme="minorHAnsi"/>
                  <w:lang w:eastAsia="ja-JP"/>
                </w:rPr>
                <w:t>[ISO-3166]</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2">
              <w:bookmarkStart w:id="70" w:name="__DdeLink__38113_162242424"/>
              <w:r>
                <w:rPr>
                  <w:rStyle w:val="InternetLink"/>
                  <w:rFonts w:eastAsia="Cambria" w:eastAsiaTheme="minorHAnsi"/>
                  <w:lang w:eastAsia="ja-JP"/>
                </w:rPr>
                <w:t>[ISO-639-2]</w:t>
              </w:r>
            </w:hyperlink>
            <w:bookmarkEnd w:id="70"/>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3">
              <w:r>
                <w:rPr>
                  <w:rStyle w:val="InternetLink"/>
                  <w:rFonts w:eastAsia="Cambria" w:eastAsiaTheme="minorHAnsi"/>
                  <w:lang w:eastAsia="ja-JP"/>
                </w:rPr>
                <w:t>[JSON]</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4">
              <w:r>
                <w:rPr>
                  <w:rStyle w:val="InternetLink"/>
                  <w:rFonts w:eastAsia="Cambria" w:eastAsiaTheme="minorHAnsi"/>
                  <w:lang w:eastAsia="ja-JP"/>
                </w:rPr>
                <w:t>[URLENC]</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lang w:val="de-DE" w:eastAsia="ja-JP"/>
              </w:rPr>
              <w:t>URL Encoding</w:t>
            </w:r>
          </w:p>
        </w:tc>
      </w:tr>
    </w:tbl>
    <w:p>
      <w:pPr>
        <w:pStyle w:val="Normal"/>
        <w:jc w:val="both"/>
        <w:rPr/>
      </w:pPr>
      <w:r>
        <w:rPr/>
      </w:r>
    </w:p>
    <w:p>
      <w:pPr>
        <w:pStyle w:val="Heading2"/>
        <w:numPr>
          <w:ilvl w:val="1"/>
          <w:numId w:val="4"/>
        </w:numPr>
        <w:rPr/>
      </w:pPr>
      <w:bookmarkStart w:id="71" w:name="__RefHeading___Toc7842_3087818978"/>
      <w:bookmarkStart w:id="72" w:name="_Toc527025459"/>
      <w:bookmarkStart w:id="73" w:name="_Toc1629306861"/>
      <w:bookmarkStart w:id="74" w:name="_Toc2547791501"/>
      <w:bookmarkStart w:id="75" w:name="_Toc3437785131"/>
      <w:bookmarkStart w:id="76" w:name="_Toc2547893031"/>
      <w:bookmarkStart w:id="77" w:name="_Toc2844136181"/>
      <w:bookmarkStart w:id="78" w:name="_Toc1587812761"/>
      <w:bookmarkStart w:id="79" w:name="_Toc2547832491"/>
      <w:bookmarkStart w:id="80" w:name="_Toc496167964"/>
      <w:bookmarkStart w:id="81" w:name="_Toc1916459401"/>
      <w:bookmarkStart w:id="82" w:name="_Toc2844136511"/>
      <w:bookmarkStart w:id="83" w:name="_Toc1639812451"/>
      <w:bookmarkStart w:id="84" w:name="_Toc2874552171"/>
      <w:bookmarkStart w:id="85" w:name="_Toc370376413"/>
      <w:bookmarkEnd w:id="71"/>
      <w:bookmarkEnd w:id="73"/>
      <w:bookmarkEnd w:id="74"/>
      <w:bookmarkEnd w:id="75"/>
      <w:bookmarkEnd w:id="76"/>
      <w:bookmarkEnd w:id="77"/>
      <w:bookmarkEnd w:id="78"/>
      <w:bookmarkEnd w:id="79"/>
      <w:bookmarkEnd w:id="80"/>
      <w:bookmarkEnd w:id="81"/>
      <w:bookmarkEnd w:id="82"/>
      <w:bookmarkEnd w:id="83"/>
      <w:bookmarkEnd w:id="84"/>
      <w:bookmarkEnd w:id="85"/>
      <w:r>
        <w:rPr/>
        <w:t>Open Issues</w:t>
      </w:r>
      <w:bookmarkEnd w:id="72"/>
    </w:p>
    <w:p>
      <w:pPr>
        <w:pStyle w:val="Normal"/>
        <w:rPr/>
      </w:pPr>
      <w:r>
        <w:rPr/>
        <w:t>This is a list of open issues that needs to be resolved:</w:t>
      </w:r>
    </w:p>
    <w:p>
      <w:pPr>
        <w:pStyle w:val="ListParagraph"/>
        <w:widowControl/>
        <w:numPr>
          <w:ilvl w:val="0"/>
          <w:numId w:val="3"/>
        </w:numPr>
        <w:spacing w:lineRule="auto" w:line="276" w:before="120" w:after="200"/>
        <w:contextualSpacing/>
        <w:rPr/>
      </w:pPr>
      <w:r>
        <w:rPr/>
        <w:t>This document is still a work in progress.</w:t>
      </w:r>
    </w:p>
    <w:p>
      <w:pPr>
        <w:pStyle w:val="Heading2"/>
        <w:numPr>
          <w:ilvl w:val="1"/>
          <w:numId w:val="4"/>
        </w:numPr>
        <w:rPr/>
      </w:pPr>
      <w:bookmarkStart w:id="86" w:name="__RefHeading___Toc7844_3087818978"/>
      <w:bookmarkStart w:id="87" w:name="_Toc527025460"/>
      <w:bookmarkStart w:id="88" w:name="_Toc370376414"/>
      <w:bookmarkStart w:id="89" w:name="_Toc343778514"/>
      <w:bookmarkStart w:id="90" w:name="_Toc496167965"/>
      <w:bookmarkStart w:id="91" w:name="_Toc258410912"/>
      <w:bookmarkStart w:id="92" w:name="_Toc287455218"/>
      <w:bookmarkStart w:id="93" w:name="_Toc284413619"/>
      <w:bookmarkStart w:id="94" w:name="_Toc258404206"/>
      <w:bookmarkStart w:id="95" w:name="_Toc258408158"/>
      <w:bookmarkStart w:id="96" w:name="_Toc284413652"/>
      <w:bookmarkEnd w:id="86"/>
      <w:bookmarkEnd w:id="88"/>
      <w:bookmarkEnd w:id="89"/>
      <w:bookmarkEnd w:id="90"/>
      <w:bookmarkEnd w:id="91"/>
      <w:bookmarkEnd w:id="92"/>
      <w:bookmarkEnd w:id="93"/>
      <w:bookmarkEnd w:id="94"/>
      <w:bookmarkEnd w:id="95"/>
      <w:bookmarkEnd w:id="96"/>
      <w:r>
        <w:rPr/>
        <w:t>Limitations</w:t>
      </w:r>
      <w:bookmarkEnd w:id="87"/>
    </w:p>
    <w:p>
      <w:pPr>
        <w:pStyle w:val="Normal"/>
        <w:rPr/>
      </w:pPr>
      <w:r>
        <w:rPr/>
        <w:t>The information described in this document is preliminary and subject to change in the future.</w:t>
      </w:r>
    </w:p>
    <w:p>
      <w:pPr>
        <w:pStyle w:val="Normal"/>
        <w:rPr/>
      </w:pPr>
      <w:bookmarkStart w:id="97" w:name="_Toc120097066"/>
      <w:bookmarkStart w:id="98" w:name="_Toc254779152"/>
      <w:bookmarkStart w:id="99" w:name="_Toc254783251"/>
      <w:bookmarkStart w:id="100" w:name="_Toc254789305"/>
      <w:bookmarkStart w:id="101" w:name="_Toc287455219"/>
      <w:bookmarkStart w:id="102" w:name="_Toc284413620"/>
      <w:bookmarkStart w:id="103" w:name="_Toc284413653"/>
      <w:bookmarkStart w:id="104" w:name="_Toc343778515"/>
      <w:r>
        <w:rPr/>
        <w:t>Legend:</w:t>
      </w:r>
      <w:bookmarkEnd w:id="97"/>
      <w:bookmarkEnd w:id="98"/>
      <w:bookmarkEnd w:id="99"/>
      <w:bookmarkEnd w:id="100"/>
      <w:bookmarkEnd w:id="101"/>
      <w:bookmarkEnd w:id="102"/>
      <w:bookmarkEnd w:id="103"/>
      <w:bookmarkEnd w:id="104"/>
    </w:p>
    <w:p>
      <w:pPr>
        <w:pStyle w:val="Normal"/>
        <w:rPr/>
      </w:pPr>
      <w:r>
        <w:rPr/>
      </w:r>
    </w:p>
    <w:p>
      <w:pPr>
        <w:pStyle w:val="Normal"/>
        <w:rPr>
          <w:b/>
          <w:b/>
        </w:rPr>
      </w:pPr>
      <w:bookmarkStart w:id="105" w:name="_Toc236814542"/>
      <w:bookmarkStart w:id="106" w:name="_Toc237156499"/>
      <w:bookmarkStart w:id="107" w:name="_Toc237145329"/>
      <w:bookmarkStart w:id="108" w:name="_Toc237144695"/>
      <w:bookmarkStart w:id="109" w:name="_Toc237156498"/>
      <w:bookmarkStart w:id="110" w:name="_Toc236815170"/>
      <w:bookmarkStart w:id="111" w:name="_Toc237145328"/>
      <w:bookmarkStart w:id="112" w:name="_Toc237067201"/>
      <w:bookmarkStart w:id="113" w:name="_Toc237068240"/>
      <w:bookmarkStart w:id="114" w:name="_Toc237048783"/>
      <w:bookmarkStart w:id="115" w:name="_Toc237156484"/>
      <w:bookmarkStart w:id="116" w:name="_Toc237156483"/>
      <w:bookmarkStart w:id="117" w:name="_Toc237156500"/>
      <w:bookmarkStart w:id="118" w:name="_Toc237144696"/>
      <w:bookmarkStart w:id="119" w:name="_Toc236813274"/>
      <w:bookmarkStart w:id="120" w:name="_Toc236812641"/>
      <w:bookmarkStart w:id="121" w:name="_Toc236812007"/>
      <w:bookmarkStart w:id="122" w:name="_Toc236814540"/>
      <w:bookmarkStart w:id="123" w:name="_Toc236810738"/>
      <w:bookmarkStart w:id="124" w:name="_Toc237328906"/>
      <w:bookmarkStart w:id="125" w:name="_Toc236813908"/>
      <w:bookmarkStart w:id="126" w:name="_Toc237328274"/>
      <w:bookmarkStart w:id="127" w:name="_Toc236811373"/>
      <w:bookmarkStart w:id="128" w:name="_Toc236811371"/>
      <w:bookmarkStart w:id="129" w:name="_Toc236815140"/>
      <w:bookmarkStart w:id="130" w:name="_Toc236813207"/>
      <w:bookmarkStart w:id="131" w:name="_Toc237067185"/>
      <w:bookmarkStart w:id="132" w:name="_Toc236814541"/>
      <w:bookmarkStart w:id="133" w:name="_Toc236813907"/>
      <w:bookmarkStart w:id="134" w:name="_Toc236813273"/>
      <w:bookmarkStart w:id="135" w:name="_Toc236812640"/>
      <w:bookmarkStart w:id="136" w:name="_Toc236812006"/>
      <w:bookmarkStart w:id="137" w:name="_Toc236811357"/>
      <w:bookmarkStart w:id="138" w:name="_Toc237328890"/>
      <w:bookmarkStart w:id="139" w:name="_Toc236812005"/>
      <w:bookmarkStart w:id="140" w:name="_Toc237328272"/>
      <w:bookmarkStart w:id="141" w:name="_Toc237067200"/>
      <w:bookmarkStart w:id="142" w:name="_Toc237145327"/>
      <w:bookmarkStart w:id="143" w:name="_Toc237144694"/>
      <w:bookmarkStart w:id="144" w:name="_Toc237068239"/>
      <w:bookmarkStart w:id="145" w:name="_Toc237068238"/>
      <w:bookmarkStart w:id="146" w:name="_Toc236811991"/>
      <w:bookmarkStart w:id="147" w:name="_Toc236815168"/>
      <w:bookmarkStart w:id="148" w:name="_Toc237048781"/>
      <w:bookmarkStart w:id="149" w:name="_Toc237328907"/>
      <w:bookmarkStart w:id="150" w:name="_Toc237067199"/>
      <w:bookmarkStart w:id="151" w:name="_Toc236812639"/>
      <w:bookmarkStart w:id="152" w:name="_Toc236813890"/>
      <w:bookmarkStart w:id="153" w:name="_Toc237328904"/>
      <w:bookmarkStart w:id="154" w:name="_Toc237328271"/>
      <w:bookmarkStart w:id="155" w:name="_Toc237156497"/>
      <w:bookmarkStart w:id="156" w:name="_Toc237145326"/>
      <w:bookmarkStart w:id="157" w:name="_Toc237144693"/>
      <w:bookmarkStart w:id="158" w:name="_Toc237068237"/>
      <w:bookmarkStart w:id="159" w:name="_Toc236813905"/>
      <w:bookmarkStart w:id="160" w:name="_Toc237328242"/>
      <w:bookmarkStart w:id="161" w:name="_Toc237145312"/>
      <w:bookmarkStart w:id="162" w:name="_Toc237145313"/>
      <w:bookmarkStart w:id="163" w:name="_Toc237144680"/>
      <w:bookmarkStart w:id="164" w:name="_Toc236815169"/>
      <w:bookmarkStart w:id="165" w:name="_Toc236812638"/>
      <w:bookmarkStart w:id="166" w:name="_Toc236812004"/>
      <w:bookmarkStart w:id="167" w:name="_Toc236811370"/>
      <w:bookmarkStart w:id="168" w:name="_Toc236810735"/>
      <w:bookmarkStart w:id="169" w:name="_Toc236814478"/>
      <w:bookmarkStart w:id="170" w:name="_Toc236811372"/>
      <w:bookmarkStart w:id="171" w:name="_Toc236813891"/>
      <w:bookmarkStart w:id="172" w:name="_Toc236814525"/>
      <w:bookmarkStart w:id="173" w:name="_Toc236812624"/>
      <w:bookmarkStart w:id="174" w:name="_Toc236814524"/>
      <w:bookmarkStart w:id="175" w:name="_Toc237068221"/>
      <w:bookmarkStart w:id="176" w:name="_Toc236811990"/>
      <w:bookmarkStart w:id="177" w:name="_Toc237048764"/>
      <w:bookmarkStart w:id="178" w:name="_Toc236815154"/>
      <w:bookmarkStart w:id="179" w:name="_Toc236814526"/>
      <w:bookmarkStart w:id="180" w:name="_Toc236813892"/>
      <w:bookmarkStart w:id="181" w:name="_Toc236813258"/>
      <w:bookmarkStart w:id="182" w:name="_Toc236812625"/>
      <w:bookmarkStart w:id="183" w:name="_Toc237328258"/>
      <w:bookmarkStart w:id="184" w:name="_Toc237328273"/>
      <w:bookmarkStart w:id="185" w:name="_Toc236810722"/>
      <w:bookmarkStart w:id="186" w:name="_Toc236813906"/>
      <w:bookmarkStart w:id="187" w:name="_Toc237048767"/>
      <w:bookmarkStart w:id="188" w:name="_Toc236813272"/>
      <w:bookmarkStart w:id="189" w:name="_Toc237048782"/>
      <w:bookmarkStart w:id="190" w:name="_Toc237144679"/>
      <w:bookmarkStart w:id="191" w:name="_Toc237068223"/>
      <w:bookmarkStart w:id="192" w:name="_Toc237067184"/>
      <w:bookmarkStart w:id="193" w:name="_Toc237048766"/>
      <w:bookmarkStart w:id="194" w:name="_Toc236815153"/>
      <w:bookmarkStart w:id="195" w:name="_Toc237067198"/>
      <w:bookmarkStart w:id="196" w:name="_Toc237048780"/>
      <w:bookmarkStart w:id="197" w:name="_Toc236815167"/>
      <w:bookmarkStart w:id="198" w:name="_Toc236814539"/>
      <w:bookmarkStart w:id="199" w:name="_Toc236810721"/>
      <w:bookmarkStart w:id="200" w:name="_Toc237328889"/>
      <w:bookmarkStart w:id="201" w:name="_Toc237328256"/>
      <w:bookmarkStart w:id="202" w:name="_Toc237156482"/>
      <w:bookmarkStart w:id="203" w:name="_Toc237145311"/>
      <w:bookmarkStart w:id="204" w:name="_Toc237144678"/>
      <w:bookmarkStart w:id="205" w:name="_Toc237068222"/>
      <w:bookmarkStart w:id="206" w:name="_Toc237067183"/>
      <w:bookmarkStart w:id="207" w:name="_Toc237328891"/>
      <w:bookmarkStart w:id="208" w:name="_Toc236813841"/>
      <w:bookmarkStart w:id="209" w:name="_Toc237068172"/>
      <w:bookmarkStart w:id="210" w:name="_Toc236812475"/>
      <w:bookmarkStart w:id="211" w:name="_Toc236813256"/>
      <w:bookmarkStart w:id="212" w:name="_Toc236812623"/>
      <w:bookmarkStart w:id="213" w:name="_Toc236811989"/>
      <w:bookmarkStart w:id="214" w:name="_Toc236811355"/>
      <w:bookmarkStart w:id="215" w:name="_Toc236810720"/>
      <w:bookmarkStart w:id="216" w:name="_Toc237328888"/>
      <w:bookmarkStart w:id="217" w:name="_Toc237328255"/>
      <w:bookmarkStart w:id="218" w:name="_Toc237156481"/>
      <w:bookmarkStart w:id="219" w:name="_Toc237048765"/>
      <w:bookmarkStart w:id="220" w:name="_Toc236812622"/>
      <w:bookmarkStart w:id="221" w:name="_Toc236811873"/>
      <w:bookmarkStart w:id="222" w:name="_Toc236811213"/>
      <w:bookmarkStart w:id="223" w:name="_Toc237156468"/>
      <w:bookmarkStart w:id="224" w:name="_Toc236813255"/>
      <w:bookmarkStart w:id="225" w:name="_Toc237067172"/>
      <w:bookmarkStart w:id="226" w:name="_Toc237156471"/>
      <w:bookmarkStart w:id="227" w:name="_Toc236815141"/>
      <w:bookmarkStart w:id="228" w:name="_Toc236815151"/>
      <w:bookmarkStart w:id="229" w:name="_Toc236814523"/>
      <w:bookmarkStart w:id="230" w:name="_Toc236813889"/>
      <w:bookmarkStart w:id="231" w:name="_Toc237156469"/>
      <w:bookmarkStart w:id="232" w:name="_Toc236810737"/>
      <w:bookmarkStart w:id="233" w:name="_Toc237145297"/>
      <w:bookmarkStart w:id="234" w:name="_Toc236810719"/>
      <w:bookmarkStart w:id="235" w:name="_Toc236814511"/>
      <w:bookmarkStart w:id="236" w:name="_Toc237328875"/>
      <w:bookmarkStart w:id="237" w:name="_Toc237067170"/>
      <w:bookmarkStart w:id="238" w:name="_Toc237145300"/>
      <w:bookmarkStart w:id="239" w:name="_Toc237068211"/>
      <w:bookmarkStart w:id="240" w:name="_Toc237048754"/>
      <w:bookmarkStart w:id="241" w:name="_Toc236814513"/>
      <w:bookmarkStart w:id="242" w:name="_Toc236813879"/>
      <w:bookmarkStart w:id="243" w:name="_Toc236815152"/>
      <w:bookmarkStart w:id="244" w:name="_Toc237328878"/>
      <w:bookmarkStart w:id="245" w:name="_Toc236811356"/>
      <w:bookmarkStart w:id="246" w:name="_Toc236811344"/>
      <w:bookmarkStart w:id="247" w:name="_Toc236810709"/>
      <w:bookmarkStart w:id="248" w:name="_Toc237328877"/>
      <w:bookmarkStart w:id="249" w:name="_Toc237328244"/>
      <w:bookmarkStart w:id="250" w:name="_Toc237156470"/>
      <w:bookmarkStart w:id="251" w:name="_Toc237145299"/>
      <w:bookmarkStart w:id="252" w:name="_Toc237144666"/>
      <w:bookmarkStart w:id="253" w:name="_Toc237068210"/>
      <w:bookmarkStart w:id="254" w:name="_Toc237145298"/>
      <w:bookmarkStart w:id="255" w:name="_Toc236813245"/>
      <w:bookmarkStart w:id="256" w:name="_Toc237068224"/>
      <w:bookmarkStart w:id="257" w:name="_Toc236815139"/>
      <w:bookmarkStart w:id="258" w:name="_Toc236813878"/>
      <w:bookmarkStart w:id="259" w:name="_Toc236813244"/>
      <w:bookmarkStart w:id="260" w:name="_Toc236812611"/>
      <w:bookmarkStart w:id="261" w:name="_Toc236811977"/>
      <w:bookmarkStart w:id="262" w:name="_Toc236811343"/>
      <w:bookmarkStart w:id="263" w:name="_Toc236810708"/>
      <w:bookmarkStart w:id="264" w:name="_Toc237328876"/>
      <w:bookmarkStart w:id="265" w:name="_Toc237328243"/>
      <w:bookmarkStart w:id="266" w:name="_Toc237067171"/>
      <w:bookmarkStart w:id="267" w:name="_Toc237328905"/>
      <w:bookmarkStart w:id="268" w:name="_Toc237048752"/>
      <w:bookmarkStart w:id="269" w:name="_Toc237068208"/>
      <w:bookmarkStart w:id="270" w:name="_Toc236813877"/>
      <w:bookmarkStart w:id="271" w:name="_Toc236813243"/>
      <w:bookmarkStart w:id="272" w:name="_Toc236812610"/>
      <w:bookmarkStart w:id="273" w:name="_Toc236811976"/>
      <w:bookmarkStart w:id="274" w:name="_Toc236811342"/>
      <w:bookmarkStart w:id="275" w:name="_Toc236812612"/>
      <w:bookmarkStart w:id="276" w:name="_Toc237328245"/>
      <w:bookmarkStart w:id="277" w:name="_Toc237145310"/>
      <w:bookmarkStart w:id="278" w:name="_Toc236811988"/>
      <w:bookmarkStart w:id="279" w:name="_Toc236814512"/>
      <w:bookmarkStart w:id="280" w:name="_Toc237144664"/>
      <w:bookmarkStart w:id="281" w:name="_Toc237068209"/>
      <w:bookmarkStart w:id="282" w:name="_Toc237067169"/>
      <w:bookmarkStart w:id="283" w:name="_Toc237048751"/>
      <w:bookmarkStart w:id="284" w:name="_Toc236815138"/>
      <w:bookmarkStart w:id="285" w:name="_Toc236814510"/>
      <w:bookmarkStart w:id="286" w:name="_Toc236813876"/>
      <w:bookmarkStart w:id="287" w:name="_Toc236810707"/>
      <w:bookmarkStart w:id="288" w:name="_Toc236811978"/>
      <w:bookmarkStart w:id="289" w:name="_Toc237048753"/>
      <w:bookmarkStart w:id="290" w:name="_Toc236813257"/>
      <w:bookmarkStart w:id="291" w:name="_Toc237328257"/>
      <w:bookmarkStart w:id="292" w:name="_Toc236815105"/>
      <w:bookmarkStart w:id="293" w:name="_Toc236813875"/>
      <w:bookmarkStart w:id="294" w:name="_Toc237328874"/>
      <w:bookmarkStart w:id="295" w:name="_Toc237328241"/>
      <w:bookmarkStart w:id="296" w:name="_Toc237156467"/>
      <w:bookmarkStart w:id="297" w:name="_Toc237145296"/>
      <w:bookmarkStart w:id="298" w:name="_Toc237144665"/>
      <w:bookmarkStart w:id="299" w:name="_Toc237328231"/>
      <w:bookmarkStart w:id="300" w:name="_Toc237144677"/>
      <w:bookmarkStart w:id="301" w:name="_Toc237048750"/>
      <w:bookmarkStart w:id="302" w:name="_Toc237144667"/>
      <w:bookmarkStart w:id="303" w:name="_Toc236814509"/>
      <w:bookmarkStart w:id="304" w:name="_Toc237068175"/>
      <w:bookmarkStart w:id="305" w:name="_Toc236813241"/>
      <w:bookmarkStart w:id="306" w:name="_Toc236812608"/>
      <w:bookmarkStart w:id="307" w:name="_Toc236811974"/>
      <w:bookmarkStart w:id="308" w:name="_Toc236811340"/>
      <w:bookmarkStart w:id="309" w:name="_Toc236810705"/>
      <w:bookmarkStart w:id="310" w:name="_Toc237144663"/>
      <w:bookmarkStart w:id="311" w:name="_Toc237145285"/>
      <w:bookmarkStart w:id="312" w:name="_Toc237067133"/>
      <w:bookmarkStart w:id="313" w:name="_Toc237068196"/>
      <w:bookmarkStart w:id="314" w:name="_Toc236811975"/>
      <w:bookmarkStart w:id="315" w:name="_Toc237048739"/>
      <w:bookmarkStart w:id="316" w:name="_Toc237068194"/>
      <w:bookmarkStart w:id="317" w:name="_Toc237048740"/>
      <w:bookmarkStart w:id="318" w:name="_Toc236815127"/>
      <w:bookmarkStart w:id="319" w:name="_Toc236814499"/>
      <w:bookmarkStart w:id="320" w:name="_Toc236813865"/>
      <w:bookmarkStart w:id="321" w:name="_Toc236813231"/>
      <w:bookmarkStart w:id="322" w:name="_Toc237328864"/>
      <w:bookmarkStart w:id="323" w:name="_Toc236811964"/>
      <w:bookmarkStart w:id="324" w:name="_Toc237144650"/>
      <w:bookmarkStart w:id="325" w:name="_Toc236810695"/>
      <w:bookmarkStart w:id="326" w:name="_Toc237328860"/>
      <w:bookmarkStart w:id="327" w:name="_Toc237328230"/>
      <w:bookmarkStart w:id="328" w:name="_Toc237145283"/>
      <w:bookmarkStart w:id="329" w:name="_Toc237144652"/>
      <w:bookmarkStart w:id="330" w:name="_Toc237067157"/>
      <w:bookmarkStart w:id="331" w:name="_Toc236815126"/>
      <w:bookmarkStart w:id="332" w:name="_Toc236814498"/>
      <w:bookmarkStart w:id="333" w:name="_Toc236811330"/>
      <w:bookmarkStart w:id="334" w:name="_Toc237068207"/>
      <w:bookmarkStart w:id="335" w:name="_Toc237328811"/>
      <w:bookmarkStart w:id="336" w:name="_Toc237067168"/>
      <w:bookmarkStart w:id="337" w:name="_Toc236810690"/>
      <w:bookmarkStart w:id="338" w:name="_Toc237067182"/>
      <w:bookmarkStart w:id="339" w:name="_Toc237048738"/>
      <w:bookmarkStart w:id="340" w:name="_Toc236811329"/>
      <w:bookmarkStart w:id="341" w:name="_Toc236810694"/>
      <w:bookmarkStart w:id="342" w:name="_Toc237328862"/>
      <w:bookmarkStart w:id="343" w:name="_Toc237328229"/>
      <w:bookmarkStart w:id="344" w:name="_Toc237156455"/>
      <w:bookmarkStart w:id="345" w:name="_Toc237145284"/>
      <w:bookmarkStart w:id="346" w:name="_Toc237144651"/>
      <w:bookmarkStart w:id="347" w:name="_Toc237068195"/>
      <w:bookmarkStart w:id="348" w:name="_Toc236811327"/>
      <w:bookmarkStart w:id="349" w:name="_Toc236813862"/>
      <w:bookmarkStart w:id="350" w:name="_Toc237067155"/>
      <w:bookmarkStart w:id="351" w:name="_Toc237145282"/>
      <w:bookmarkStart w:id="352" w:name="_Toc236812597"/>
      <w:bookmarkStart w:id="353" w:name="_Toc237328861"/>
      <w:bookmarkStart w:id="354" w:name="_Toc236810693"/>
      <w:bookmarkStart w:id="355" w:name="_Toc236811328"/>
      <w:bookmarkStart w:id="356" w:name="_Toc236811341"/>
      <w:bookmarkStart w:id="357" w:name="_Toc236811962"/>
      <w:bookmarkStart w:id="358" w:name="_Toc236813229"/>
      <w:bookmarkStart w:id="359" w:name="_Toc236815123"/>
      <w:bookmarkStart w:id="360" w:name="_Toc237067156"/>
      <w:bookmarkStart w:id="361" w:name="_Toc236813863"/>
      <w:bookmarkStart w:id="362" w:name="_Toc236813230"/>
      <w:bookmarkStart w:id="363" w:name="_Toc237144649"/>
      <w:bookmarkStart w:id="364" w:name="_Toc236815125"/>
      <w:bookmarkStart w:id="365" w:name="_Toc236814497"/>
      <w:bookmarkStart w:id="366" w:name="_Toc236813228"/>
      <w:bookmarkStart w:id="367" w:name="_Toc236812595"/>
      <w:bookmarkStart w:id="368" w:name="_Toc237156454"/>
      <w:bookmarkStart w:id="369" w:name="_Toc237328228"/>
      <w:bookmarkStart w:id="370" w:name="_Toc236814496"/>
      <w:bookmarkStart w:id="371" w:name="_Toc236812596"/>
      <w:bookmarkStart w:id="372" w:name="_Toc237328227"/>
      <w:bookmarkStart w:id="373" w:name="_Toc236811963"/>
      <w:bookmarkStart w:id="374" w:name="_Toc237048737"/>
      <w:bookmarkStart w:id="375" w:name="_Toc237156456"/>
      <w:bookmarkStart w:id="376" w:name="_Toc237068193"/>
      <w:bookmarkStart w:id="377" w:name="_Toc237067154"/>
      <w:bookmarkStart w:id="378" w:name="_Toc237048736"/>
      <w:bookmarkStart w:id="379" w:name="_Toc236812609"/>
      <w:bookmarkStart w:id="380" w:name="_Toc237328843"/>
      <w:bookmarkStart w:id="381" w:name="_Toc236811961"/>
      <w:bookmarkStart w:id="382" w:name="_Toc237068192"/>
      <w:bookmarkStart w:id="383" w:name="_Toc236813864"/>
      <w:bookmarkStart w:id="384" w:name="_Toc237067153"/>
      <w:bookmarkStart w:id="385" w:name="_Toc237067158"/>
      <w:bookmarkStart w:id="386" w:name="_Toc237068174"/>
      <w:bookmarkStart w:id="387" w:name="_Toc236813227"/>
      <w:bookmarkStart w:id="388" w:name="_Toc236812594"/>
      <w:bookmarkStart w:id="389" w:name="_Toc236811960"/>
      <w:bookmarkStart w:id="390" w:name="_Toc236811326"/>
      <w:bookmarkStart w:id="391" w:name="_Toc236810691"/>
      <w:bookmarkStart w:id="392" w:name="_Toc237328859"/>
      <w:bookmarkStart w:id="393" w:name="_Toc237328226"/>
      <w:bookmarkStart w:id="394" w:name="_Toc237156452"/>
      <w:bookmarkStart w:id="395" w:name="_Toc237145281"/>
      <w:bookmarkStart w:id="396" w:name="_Toc236810672"/>
      <w:bookmarkStart w:id="397" w:name="_Toc237144630"/>
      <w:bookmarkStart w:id="398" w:name="_Toc237328863"/>
      <w:bookmarkStart w:id="399" w:name="_Toc237048735"/>
      <w:bookmarkStart w:id="400" w:name="_Toc236815122"/>
      <w:bookmarkStart w:id="401" w:name="_Toc236814494"/>
      <w:bookmarkStart w:id="402" w:name="_Toc236813860"/>
      <w:bookmarkStart w:id="403" w:name="_Toc236813226"/>
      <w:bookmarkStart w:id="404" w:name="_Toc236812593"/>
      <w:bookmarkStart w:id="405" w:name="_Toc236811959"/>
      <w:bookmarkStart w:id="406" w:name="_Toc236811325"/>
      <w:bookmarkStart w:id="407" w:name="_Toc236812598"/>
      <w:bookmarkStart w:id="408" w:name="_Toc237156457"/>
      <w:bookmarkStart w:id="409" w:name="_Toc236815137"/>
      <w:bookmarkStart w:id="410" w:name="_Toc236814495"/>
      <w:bookmarkStart w:id="411" w:name="_Toc237144648"/>
      <w:bookmarkStart w:id="412" w:name="_Toc237144653"/>
      <w:bookmarkStart w:id="413" w:name="_Toc236813861"/>
      <w:bookmarkStart w:id="414" w:name="_Toc237328210"/>
      <w:bookmarkStart w:id="415" w:name="_Toc237156436"/>
      <w:bookmarkStart w:id="416" w:name="_Toc237145265"/>
      <w:bookmarkStart w:id="417" w:name="_Toc237144632"/>
      <w:bookmarkStart w:id="418" w:name="_Toc237068176"/>
      <w:bookmarkStart w:id="419" w:name="_Toc237067137"/>
      <w:bookmarkStart w:id="420" w:name="_Toc237048719"/>
      <w:bookmarkStart w:id="421" w:name="_Toc237156453"/>
      <w:bookmarkStart w:id="422" w:name="_Toc236811940"/>
      <w:bookmarkStart w:id="423" w:name="_Toc236813210"/>
      <w:bookmarkStart w:id="424" w:name="_Toc236814477"/>
      <w:bookmarkStart w:id="425" w:name="_Toc237328207"/>
      <w:bookmarkStart w:id="426" w:name="_Toc236811943"/>
      <w:bookmarkStart w:id="427" w:name="_Toc236811309"/>
      <w:bookmarkStart w:id="428" w:name="_Toc236810674"/>
      <w:bookmarkStart w:id="429" w:name="_Toc237328842"/>
      <w:bookmarkStart w:id="430" w:name="_Toc237328209"/>
      <w:bookmarkStart w:id="431" w:name="_Toc237156435"/>
      <w:bookmarkStart w:id="432" w:name="_Toc237145264"/>
      <w:bookmarkStart w:id="433" w:name="_Toc236810706"/>
      <w:bookmarkStart w:id="434" w:name="_Toc236813843"/>
      <w:bookmarkStart w:id="435" w:name="_Toc236813209"/>
      <w:bookmarkStart w:id="436" w:name="_Toc236812576"/>
      <w:bookmarkStart w:id="437" w:name="_Toc236811942"/>
      <w:bookmarkStart w:id="438" w:name="_Toc236811308"/>
      <w:bookmarkStart w:id="439" w:name="_Toc236810673"/>
      <w:bookmarkStart w:id="440" w:name="_Toc237328841"/>
      <w:bookmarkStart w:id="441" w:name="_Toc237328208"/>
      <w:bookmarkStart w:id="442" w:name="_Toc237156434"/>
      <w:bookmarkStart w:id="443" w:name="_Toc237145286"/>
      <w:bookmarkStart w:id="444" w:name="_Toc237068197"/>
      <w:bookmarkStart w:id="445" w:name="_Toc237067136"/>
      <w:bookmarkStart w:id="446" w:name="_Toc237067135"/>
      <w:bookmarkStart w:id="447" w:name="_Toc237048717"/>
      <w:bookmarkStart w:id="448" w:name="_Toc236815104"/>
      <w:bookmarkStart w:id="449" w:name="_Toc236814476"/>
      <w:bookmarkStart w:id="450" w:name="_Toc236813842"/>
      <w:bookmarkStart w:id="451" w:name="_Toc236813208"/>
      <w:bookmarkStart w:id="452" w:name="_Toc236812575"/>
      <w:bookmarkStart w:id="453" w:name="_Toc236811941"/>
      <w:bookmarkStart w:id="454" w:name="_Toc237048718"/>
      <w:bookmarkStart w:id="455" w:name="_Toc237145263"/>
      <w:bookmarkStart w:id="456" w:name="_Toc237328840"/>
      <w:bookmarkStart w:id="457" w:name="_Toc236813271"/>
      <w:bookmarkStart w:id="458" w:name="_Toc237156433"/>
      <w:bookmarkStart w:id="459" w:name="_Toc237145262"/>
      <w:bookmarkStart w:id="460" w:name="_Toc237144629"/>
      <w:bookmarkStart w:id="461" w:name="_Toc237068173"/>
      <w:bookmarkStart w:id="462" w:name="_Toc237067134"/>
      <w:bookmarkStart w:id="463" w:name="_Toc237048716"/>
      <w:bookmarkStart w:id="464" w:name="_Toc236815103"/>
      <w:bookmarkStart w:id="465" w:name="_Toc237144631"/>
      <w:bookmarkStart w:id="466" w:name="_Toc236815106"/>
      <w:bookmarkStart w:id="467" w:name="_Toc236815124"/>
      <w:bookmarkStart w:id="468" w:name="_Toc236812577"/>
      <w:bookmarkStart w:id="469" w:name="_Toc236810736"/>
      <w:bookmarkStart w:id="470" w:name="_Toc236810671"/>
      <w:bookmarkStart w:id="471" w:name="_Toc237328839"/>
      <w:bookmarkStart w:id="472" w:name="_Toc237156432"/>
      <w:bookmarkStart w:id="473" w:name="_Toc237145261"/>
      <w:bookmarkStart w:id="474" w:name="_Toc236811306"/>
      <w:bookmarkStart w:id="475" w:name="_Toc236814475"/>
      <w:bookmarkStart w:id="476" w:name="_Toc237328206"/>
      <w:bookmarkStart w:id="477" w:name="_Toc237156404"/>
      <w:bookmarkStart w:id="478" w:name="_Toc237144628"/>
      <w:bookmarkStart w:id="479" w:name="_Toc237328810"/>
      <w:bookmarkStart w:id="480" w:name="_Toc237144600"/>
      <w:bookmarkStart w:id="481" w:name="_Toc236810692"/>
      <w:bookmarkStart w:id="482" w:name="_Toc236815074"/>
      <w:bookmarkStart w:id="483" w:name="_Toc237048715"/>
      <w:bookmarkStart w:id="484" w:name="_Toc236813812"/>
      <w:bookmarkStart w:id="485" w:name="_Toc236813840"/>
      <w:bookmarkStart w:id="486" w:name="_Toc236813206"/>
      <w:bookmarkStart w:id="487" w:name="_Toc236812573"/>
      <w:bookmarkStart w:id="488" w:name="_Toc236811939"/>
      <w:bookmarkStart w:id="489" w:name="_Toc237328109"/>
      <w:bookmarkStart w:id="490" w:name="_Toc236811245"/>
      <w:bookmarkStart w:id="491" w:name="_Toc237068141"/>
      <w:bookmarkStart w:id="492" w:name="_Toc236813844"/>
      <w:bookmarkStart w:id="493" w:name="_Toc237156401"/>
      <w:bookmarkStart w:id="494" w:name="_Toc236815072"/>
      <w:bookmarkStart w:id="495" w:name="_Toc237068144"/>
      <w:bookmarkStart w:id="496" w:name="_Toc237067105"/>
      <w:bookmarkStart w:id="497" w:name="_Toc237048687"/>
      <w:bookmarkStart w:id="498" w:name="_Toc236814446"/>
      <w:bookmarkStart w:id="499" w:name="_Toc236813178"/>
      <w:bookmarkStart w:id="500" w:name="_Toc236812545"/>
      <w:bookmarkStart w:id="501" w:name="_Toc236811305"/>
      <w:bookmarkStart w:id="502" w:name="_Toc236811277"/>
      <w:bookmarkStart w:id="503" w:name="_Toc236810642"/>
      <w:bookmarkStart w:id="504" w:name="_Toc236812544"/>
      <w:bookmarkStart w:id="505" w:name="_Toc237328177"/>
      <w:bookmarkStart w:id="506" w:name="_Toc237156403"/>
      <w:bookmarkStart w:id="507" w:name="_Toc237145232"/>
      <w:bookmarkStart w:id="508" w:name="_Toc237144599"/>
      <w:bookmarkStart w:id="509" w:name="_Toc237068143"/>
      <w:bookmarkStart w:id="510" w:name="_Toc237067104"/>
      <w:bookmarkStart w:id="511" w:name="_Toc237048686"/>
      <w:bookmarkStart w:id="512" w:name="_Toc236815073"/>
      <w:bookmarkStart w:id="513" w:name="_Toc236811240"/>
      <w:bookmarkStart w:id="514" w:name="_Toc236815038"/>
      <w:bookmarkStart w:id="515" w:name="_Toc236813776"/>
      <w:bookmarkStart w:id="516" w:name="_Toc237144597"/>
      <w:bookmarkStart w:id="517" w:name="_Toc236811910"/>
      <w:bookmarkStart w:id="518" w:name="_Toc236811276"/>
      <w:bookmarkStart w:id="519" w:name="_Toc236810641"/>
      <w:bookmarkStart w:id="520" w:name="_Toc237328809"/>
      <w:bookmarkStart w:id="521" w:name="_Toc237328176"/>
      <w:bookmarkStart w:id="522" w:name="_Toc237156402"/>
      <w:bookmarkStart w:id="523" w:name="_Toc237145231"/>
      <w:bookmarkStart w:id="524" w:name="_Toc237144598"/>
      <w:bookmarkStart w:id="525" w:name="_Toc236814442"/>
      <w:bookmarkStart w:id="526" w:name="_Toc236811307"/>
      <w:bookmarkStart w:id="527" w:name="_Toc237328142"/>
      <w:bookmarkStart w:id="528" w:name="_Toc236813176"/>
      <w:bookmarkStart w:id="529" w:name="_Toc236812543"/>
      <w:bookmarkStart w:id="530" w:name="_Toc236811909"/>
      <w:bookmarkStart w:id="531" w:name="_Toc236811275"/>
      <w:bookmarkStart w:id="532" w:name="_Toc236810640"/>
      <w:bookmarkStart w:id="533" w:name="_Toc237328808"/>
      <w:bookmarkStart w:id="534" w:name="_Toc237328175"/>
      <w:bookmarkStart w:id="535" w:name="_Toc237145233"/>
      <w:bookmarkStart w:id="536" w:name="_Toc236811911"/>
      <w:bookmarkStart w:id="537" w:name="_Toc236810670"/>
      <w:bookmarkStart w:id="538" w:name="_Toc237144567"/>
      <w:bookmarkStart w:id="539" w:name="_Toc236813810"/>
      <w:bookmarkStart w:id="540" w:name="_Toc237048684"/>
      <w:bookmarkStart w:id="541" w:name="_Toc236815071"/>
      <w:bookmarkStart w:id="542" w:name="_Toc236814443"/>
      <w:bookmarkStart w:id="543" w:name="_Toc236813809"/>
      <w:bookmarkStart w:id="544" w:name="_Toc236813175"/>
      <w:bookmarkStart w:id="545" w:name="_Toc236812542"/>
      <w:bookmarkStart w:id="546" w:name="_Toc236811908"/>
      <w:bookmarkStart w:id="547" w:name="_Toc236811274"/>
      <w:bookmarkStart w:id="548" w:name="_Toc237144568"/>
      <w:bookmarkStart w:id="549" w:name="_Toc236814410"/>
      <w:bookmarkStart w:id="550" w:name="_Toc236813142"/>
      <w:bookmarkStart w:id="551" w:name="_Toc236813174"/>
      <w:bookmarkStart w:id="552" w:name="_Toc237328807"/>
      <w:bookmarkStart w:id="553" w:name="_Toc237328174"/>
      <w:bookmarkStart w:id="554" w:name="_Toc237156400"/>
      <w:bookmarkStart w:id="555" w:name="_Toc237145229"/>
      <w:bookmarkStart w:id="556" w:name="_Toc237144596"/>
      <w:bookmarkStart w:id="557" w:name="_Toc237068140"/>
      <w:bookmarkStart w:id="558" w:name="_Toc237067101"/>
      <w:bookmarkStart w:id="559" w:name="_Toc237048683"/>
      <w:bookmarkStart w:id="560" w:name="_Toc236814445"/>
      <w:bookmarkStart w:id="561" w:name="_Toc237156366"/>
      <w:bookmarkStart w:id="562" w:name="_Toc237048650"/>
      <w:bookmarkStart w:id="563" w:name="_Toc236810607"/>
      <w:bookmarkStart w:id="564" w:name="_Toc236812541"/>
      <w:bookmarkStart w:id="565" w:name="_Toc236811907"/>
      <w:bookmarkStart w:id="566" w:name="_Toc236811273"/>
      <w:bookmarkStart w:id="567" w:name="_Toc236810638"/>
      <w:bookmarkStart w:id="568" w:name="_Toc237328779"/>
      <w:bookmarkStart w:id="569" w:name="_Toc237328146"/>
      <w:bookmarkStart w:id="570" w:name="_Toc237156372"/>
      <w:bookmarkStart w:id="571" w:name="_Toc237145201"/>
      <w:bookmarkStart w:id="572" w:name="_Toc236810610"/>
      <w:bookmarkStart w:id="573" w:name="_Toc236814444"/>
      <w:bookmarkStart w:id="574" w:name="_Toc237328145"/>
      <w:bookmarkStart w:id="575" w:name="_Toc236813808"/>
      <w:bookmarkStart w:id="576" w:name="_Toc237048655"/>
      <w:bookmarkStart w:id="577" w:name="_Toc236815042"/>
      <w:bookmarkStart w:id="578" w:name="_Toc236814414"/>
      <w:bookmarkStart w:id="579" w:name="_Toc236813780"/>
      <w:bookmarkStart w:id="580" w:name="_Toc236813146"/>
      <w:bookmarkStart w:id="581" w:name="_Toc237048651"/>
      <w:bookmarkStart w:id="582" w:name="_Toc236811876"/>
      <w:bookmarkStart w:id="583" w:name="_Toc237067071"/>
      <w:bookmarkStart w:id="584" w:name="_Toc236811242"/>
      <w:bookmarkStart w:id="585" w:name="_Toc237145199"/>
      <w:bookmarkStart w:id="586" w:name="_Toc237144565"/>
      <w:bookmarkStart w:id="587" w:name="_Toc237156371"/>
      <w:bookmarkStart w:id="588" w:name="_Toc237145200"/>
      <w:bookmarkStart w:id="589" w:name="_Toc237068111"/>
      <w:bookmarkStart w:id="590" w:name="_Toc237328776"/>
      <w:bookmarkStart w:id="591" w:name="_Toc237328777"/>
      <w:bookmarkStart w:id="592" w:name="_Toc236815040"/>
      <w:bookmarkStart w:id="593" w:name="_Toc236812513"/>
      <w:bookmarkStart w:id="594" w:name="_Toc237067072"/>
      <w:bookmarkStart w:id="595" w:name="_Toc237048653"/>
      <w:bookmarkStart w:id="596" w:name="_Toc236813779"/>
      <w:bookmarkStart w:id="597" w:name="_Toc237145198"/>
      <w:bookmarkStart w:id="598" w:name="_Toc236813145"/>
      <w:bookmarkStart w:id="599" w:name="_Toc237328144"/>
      <w:bookmarkStart w:id="600" w:name="_Toc237068110"/>
      <w:bookmarkStart w:id="601" w:name="_Toc237156370"/>
      <w:bookmarkStart w:id="602" w:name="_Toc237144566"/>
      <w:bookmarkStart w:id="603" w:name="_Toc236811878"/>
      <w:bookmarkStart w:id="604" w:name="_Toc236811879"/>
      <w:bookmarkStart w:id="605" w:name="_Toc237328143"/>
      <w:bookmarkStart w:id="606" w:name="_Toc236812512"/>
      <w:bookmarkStart w:id="607" w:name="_Toc236814412"/>
      <w:bookmarkStart w:id="608" w:name="_Toc237156369"/>
      <w:bookmarkStart w:id="609" w:name="_Toc237328140"/>
      <w:bookmarkStart w:id="610" w:name="_Toc236814409"/>
      <w:bookmarkStart w:id="611" w:name="_Toc236810609"/>
      <w:bookmarkStart w:id="612" w:name="_Toc237328775"/>
      <w:bookmarkStart w:id="613" w:name="_Toc236813778"/>
      <w:bookmarkStart w:id="614" w:name="_Toc236813144"/>
      <w:bookmarkStart w:id="615" w:name="_Toc236812511"/>
      <w:bookmarkStart w:id="616" w:name="_Toc236811877"/>
      <w:bookmarkStart w:id="617" w:name="_Toc236811243"/>
      <w:bookmarkStart w:id="618" w:name="_Toc236810608"/>
      <w:bookmarkStart w:id="619" w:name="_Toc236814413"/>
      <w:bookmarkStart w:id="620" w:name="_Toc236811244"/>
      <w:bookmarkStart w:id="621" w:name="_Toc237068112"/>
      <w:bookmarkStart w:id="622" w:name="_Toc237145195"/>
      <w:bookmarkStart w:id="623" w:name="_Toc237068109"/>
      <w:bookmarkStart w:id="624" w:name="_Toc237067070"/>
      <w:bookmarkStart w:id="625" w:name="_Toc237048652"/>
      <w:bookmarkStart w:id="626" w:name="_Toc236815039"/>
      <w:bookmarkStart w:id="627" w:name="_Toc236814411"/>
      <w:bookmarkStart w:id="628" w:name="_Toc236813777"/>
      <w:bookmarkStart w:id="629" w:name="_Toc237048654"/>
      <w:bookmarkStart w:id="630" w:name="_Toc236812510"/>
      <w:bookmarkStart w:id="631" w:name="_Toc236815041"/>
      <w:bookmarkStart w:id="632" w:name="_Toc237067073"/>
      <w:bookmarkStart w:id="633" w:name="_Toc236812509"/>
      <w:bookmarkStart w:id="634" w:name="_Toc237328778"/>
      <w:bookmarkStart w:id="635" w:name="_Toc236811875"/>
      <w:bookmarkStart w:id="636" w:name="_Toc237156368"/>
      <w:bookmarkStart w:id="637" w:name="_Toc237145197"/>
      <w:bookmarkStart w:id="638" w:name="_Toc237144564"/>
      <w:bookmarkStart w:id="639" w:name="_Toc237068108"/>
      <w:bookmarkStart w:id="640" w:name="_Toc237067069"/>
      <w:bookmarkStart w:id="641" w:name="_Toc236813143"/>
      <w:bookmarkStart w:id="642" w:name="_Toc237144563"/>
      <w:bookmarkStart w:id="643" w:name="_Toc237068107"/>
      <w:bookmarkStart w:id="644" w:name="_Toc237067068"/>
      <w:bookmarkStart w:id="645" w:name="_Toc236810604"/>
      <w:bookmarkStart w:id="646" w:name="_Toc236811241"/>
      <w:bookmarkStart w:id="647" w:name="_Toc236810606"/>
      <w:bookmarkStart w:id="648" w:name="_Toc237328774"/>
      <w:bookmarkStart w:id="649" w:name="_Toc237328141"/>
      <w:bookmarkStart w:id="650" w:name="_Toc237156367"/>
      <w:bookmarkStart w:id="651" w:name="_Toc237048685"/>
      <w:bookmarkStart w:id="652" w:name="_Toc236812574"/>
      <w:bookmarkStart w:id="653" w:name="_Toc237328773"/>
      <w:bookmarkStart w:id="654" w:name="_Toc236810605"/>
      <w:bookmarkStart w:id="655" w:name="_Toc236810639"/>
      <w:bookmarkStart w:id="656" w:name="_Toc236815037"/>
      <w:bookmarkStart w:id="657" w:name="_Toc236814384"/>
      <w:bookmarkStart w:id="658" w:name="_Toc236813775"/>
      <w:bookmarkStart w:id="659" w:name="_Toc236813141"/>
      <w:bookmarkStart w:id="660" w:name="_Toc236812508"/>
      <w:bookmarkStart w:id="661" w:name="_Toc236811874"/>
      <w:bookmarkStart w:id="662" w:name="_Toc237145196"/>
      <w:bookmarkStart w:id="663" w:name="_Toc236815070"/>
      <w:bookmarkStart w:id="664" w:name="_Toc237048622"/>
      <w:bookmarkStart w:id="665" w:name="_Toc237067103"/>
      <w:bookmarkStart w:id="666" w:name="_Toc236811847"/>
      <w:bookmarkStart w:id="667" w:name="_Toc236813177"/>
      <w:bookmarkStart w:id="668" w:name="_Toc236815011"/>
      <w:bookmarkStart w:id="669" w:name="_Toc237328114"/>
      <w:bookmarkStart w:id="670" w:name="_Toc237328111"/>
      <w:bookmarkStart w:id="671" w:name="_Toc237048624"/>
      <w:bookmarkStart w:id="672" w:name="_Toc237144562"/>
      <w:bookmarkStart w:id="673" w:name="_Toc237068106"/>
      <w:bookmarkStart w:id="674" w:name="_Toc237067067"/>
      <w:bookmarkStart w:id="675" w:name="_Toc237048649"/>
      <w:bookmarkStart w:id="676" w:name="_Toc236815036"/>
      <w:bookmarkStart w:id="677" w:name="_Toc236814408"/>
      <w:bookmarkStart w:id="678" w:name="_Toc236813774"/>
      <w:bookmarkStart w:id="679" w:name="_Toc236810572"/>
      <w:bookmarkStart w:id="680" w:name="_Toc237145169"/>
      <w:bookmarkStart w:id="681" w:name="_Toc236813750"/>
      <w:bookmarkStart w:id="682" w:name="_Toc236813747"/>
      <w:bookmarkStart w:id="683" w:name="_Toc236813113"/>
      <w:bookmarkStart w:id="684" w:name="_Toc237328749"/>
      <w:bookmarkStart w:id="685" w:name="_Toc237328116"/>
      <w:bookmarkStart w:id="686" w:name="_Toc237156342"/>
      <w:bookmarkStart w:id="687" w:name="_Toc237145171"/>
      <w:bookmarkStart w:id="688" w:name="_Toc237144538"/>
      <w:bookmarkStart w:id="689" w:name="_Toc237068082"/>
      <w:bookmarkStart w:id="690" w:name="_Toc237067043"/>
      <w:bookmarkStart w:id="691" w:name="_Toc236812478"/>
      <w:bookmarkStart w:id="692" w:name="_Toc236813116"/>
      <w:bookmarkStart w:id="693" w:name="_Toc236811849"/>
      <w:bookmarkStart w:id="694" w:name="_Toc236811215"/>
      <w:bookmarkStart w:id="695" w:name="_Toc236810580"/>
      <w:bookmarkStart w:id="696" w:name="_Toc237328748"/>
      <w:bookmarkStart w:id="697" w:name="_Toc237328115"/>
      <w:bookmarkStart w:id="698" w:name="_Toc237156341"/>
      <w:bookmarkStart w:id="699" w:name="_Toc237145170"/>
      <w:bookmarkStart w:id="700" w:name="_Toc237328747"/>
      <w:bookmarkStart w:id="701" w:name="_Toc236815012"/>
      <w:bookmarkStart w:id="702" w:name="_Toc237068078"/>
      <w:bookmarkStart w:id="703" w:name="_Toc237067036"/>
      <w:bookmarkStart w:id="704" w:name="_Toc236811239"/>
      <w:bookmarkStart w:id="705" w:name="_Toc236814383"/>
      <w:bookmarkStart w:id="706" w:name="_Toc236813749"/>
      <w:bookmarkStart w:id="707" w:name="_Toc236813115"/>
      <w:bookmarkStart w:id="708" w:name="_Toc236812482"/>
      <w:bookmarkStart w:id="709" w:name="_Toc236811848"/>
      <w:bookmarkStart w:id="710" w:name="_Toc236811214"/>
      <w:bookmarkStart w:id="711" w:name="_Toc236810579"/>
      <w:bookmarkStart w:id="712" w:name="_Toc237144537"/>
      <w:bookmarkStart w:id="713" w:name="_Toc236811208"/>
      <w:bookmarkStart w:id="714" w:name="_Toc237144531"/>
      <w:bookmarkStart w:id="715" w:name="_Toc237048621"/>
      <w:bookmarkStart w:id="716" w:name="_Toc237144536"/>
      <w:bookmarkStart w:id="717" w:name="_Toc237068080"/>
      <w:bookmarkStart w:id="718" w:name="_Toc237067041"/>
      <w:bookmarkStart w:id="719" w:name="_Toc237048623"/>
      <w:bookmarkStart w:id="720" w:name="_Toc236815010"/>
      <w:bookmarkStart w:id="721" w:name="_Toc236814382"/>
      <w:bookmarkStart w:id="722" w:name="_Toc236813748"/>
      <w:bookmarkStart w:id="723" w:name="_Toc237048625"/>
      <w:bookmarkStart w:id="724" w:name="_Toc236813140"/>
      <w:bookmarkStart w:id="725" w:name="_Toc237068081"/>
      <w:bookmarkStart w:id="726" w:name="_Toc236810578"/>
      <w:bookmarkStart w:id="727" w:name="_Toc236814474"/>
      <w:bookmarkStart w:id="728" w:name="_Toc237328113"/>
      <w:bookmarkStart w:id="729" w:name="_Toc237145168"/>
      <w:bookmarkStart w:id="730" w:name="_Toc237144535"/>
      <w:bookmarkStart w:id="731" w:name="_Toc237067040"/>
      <w:bookmarkStart w:id="732" w:name="_Toc237328746"/>
      <w:bookmarkStart w:id="733" w:name="_Toc236813114"/>
      <w:bookmarkStart w:id="734" w:name="_Toc237156339"/>
      <w:bookmarkStart w:id="735" w:name="_Toc236812481"/>
      <w:bookmarkStart w:id="736" w:name="_Toc237068079"/>
      <w:bookmarkStart w:id="737" w:name="_Toc236813242"/>
      <w:bookmarkStart w:id="738" w:name="_Toc236812483"/>
      <w:bookmarkStart w:id="739" w:name="_Toc236812477"/>
      <w:bookmarkStart w:id="740" w:name="_Toc236812480"/>
      <w:bookmarkStart w:id="741" w:name="_Toc236811846"/>
      <w:bookmarkStart w:id="742" w:name="_Toc236811212"/>
      <w:bookmarkStart w:id="743" w:name="_Toc236810577"/>
      <w:bookmarkStart w:id="744" w:name="_Toc237328745"/>
      <w:bookmarkStart w:id="745" w:name="_Toc237328112"/>
      <w:bookmarkStart w:id="746" w:name="_Toc237156338"/>
      <w:bookmarkStart w:id="747" w:name="_Toc236810576"/>
      <w:bookmarkStart w:id="748" w:name="_Toc236811354"/>
      <w:bookmarkStart w:id="749" w:name="_Toc236815102"/>
      <w:bookmarkStart w:id="750" w:name="_Toc237067039"/>
      <w:bookmarkStart w:id="751" w:name="_Toc237145230"/>
      <w:bookmarkStart w:id="752" w:name="_Toc236815008"/>
      <w:bookmarkStart w:id="753" w:name="_Toc236814380"/>
      <w:bookmarkStart w:id="754" w:name="_Toc236813746"/>
      <w:bookmarkStart w:id="755" w:name="_Toc236813112"/>
      <w:bookmarkStart w:id="756" w:name="_Toc236812479"/>
      <w:bookmarkStart w:id="757" w:name="_Toc236811845"/>
      <w:bookmarkStart w:id="758" w:name="_Toc236811211"/>
      <w:bookmarkStart w:id="759" w:name="_Toc237145167"/>
      <w:bookmarkStart w:id="760" w:name="_Toc237328744"/>
      <w:bookmarkStart w:id="761" w:name="_Toc237156340"/>
      <w:bookmarkStart w:id="762" w:name="_Toc236811207"/>
      <w:bookmarkStart w:id="763" w:name="_Toc237144533"/>
      <w:bookmarkStart w:id="764" w:name="_Toc237068077"/>
      <w:bookmarkStart w:id="765" w:name="_Toc237067038"/>
      <w:bookmarkStart w:id="766" w:name="_Toc237048620"/>
      <w:bookmarkStart w:id="767" w:name="_Toc236815007"/>
      <w:bookmarkStart w:id="768" w:name="_Toc237328741"/>
      <w:bookmarkStart w:id="769" w:name="_Toc237328108"/>
      <w:bookmarkStart w:id="770" w:name="_Toc236813111"/>
      <w:bookmarkStart w:id="771" w:name="_Toc236811841"/>
      <w:bookmarkStart w:id="772" w:name="_Toc236811844"/>
      <w:bookmarkStart w:id="773" w:name="_Toc236813741"/>
      <w:bookmarkStart w:id="774" w:name="_Toc237068076"/>
      <w:bookmarkStart w:id="775" w:name="_Toc237328743"/>
      <w:bookmarkStart w:id="776" w:name="_Toc237156336"/>
      <w:bookmarkStart w:id="777" w:name="_Toc237144532"/>
      <w:bookmarkStart w:id="778" w:name="_Toc237067037"/>
      <w:bookmarkStart w:id="779" w:name="_Toc237048619"/>
      <w:bookmarkStart w:id="780" w:name="_Toc236814379"/>
      <w:bookmarkStart w:id="781" w:name="_Toc236815009"/>
      <w:bookmarkStart w:id="782" w:name="_Toc237067042"/>
      <w:bookmarkStart w:id="783" w:name="_Toc237144534"/>
      <w:bookmarkStart w:id="784" w:name="_Toc237145166"/>
      <w:bookmarkStart w:id="785" w:name="_Toc236812507"/>
      <w:bookmarkStart w:id="786" w:name="_Toc236813811"/>
      <w:bookmarkStart w:id="787" w:name="_Toc237328107"/>
      <w:bookmarkStart w:id="788" w:name="_Toc237067102"/>
      <w:bookmarkStart w:id="789" w:name="_Toc236811843"/>
      <w:bookmarkStart w:id="790" w:name="_Toc236811209"/>
      <w:bookmarkStart w:id="791" w:name="_Toc236810574"/>
      <w:bookmarkStart w:id="792" w:name="_Toc237328742"/>
      <w:bookmarkStart w:id="793" w:name="_Toc236811842"/>
      <w:bookmarkStart w:id="794" w:name="_Toc237328178"/>
      <w:bookmarkStart w:id="795" w:name="_Toc236810573"/>
      <w:bookmarkStart w:id="796" w:name="_Toc237068142"/>
      <w:bookmarkStart w:id="797" w:name="_Toc237068075"/>
      <w:bookmarkStart w:id="798" w:name="_Toc236813110"/>
      <w:bookmarkStart w:id="799" w:name="_Toc237048618"/>
      <w:bookmarkStart w:id="800" w:name="_Toc236815005"/>
      <w:bookmarkStart w:id="801" w:name="_Toc236814377"/>
      <w:bookmarkStart w:id="802" w:name="_Toc236813743"/>
      <w:bookmarkStart w:id="803" w:name="_Toc236813109"/>
      <w:bookmarkStart w:id="804" w:name="_Toc236812476"/>
      <w:bookmarkStart w:id="805" w:name="_Toc236815006"/>
      <w:bookmarkStart w:id="806" w:name="_Toc237328110"/>
      <w:bookmarkStart w:id="807" w:name="_Toc236814378"/>
      <w:bookmarkStart w:id="808" w:name="_Toc237145165"/>
      <w:bookmarkStart w:id="809" w:name="_Toc236814381"/>
      <w:bookmarkStart w:id="810" w:name="_Toc237328739"/>
      <w:bookmarkStart w:id="811" w:name="_Toc237144528"/>
      <w:bookmarkStart w:id="812" w:name="_Toc237156334"/>
      <w:bookmarkStart w:id="813" w:name="_Toc236815004"/>
      <w:bookmarkStart w:id="814" w:name="_Toc236814376"/>
      <w:bookmarkStart w:id="815" w:name="_Toc236813742"/>
      <w:bookmarkStart w:id="816" w:name="_Toc236813108"/>
      <w:bookmarkStart w:id="817" w:name="_Toc237067035"/>
      <w:bookmarkStart w:id="818" w:name="_Toc236814375"/>
      <w:bookmarkStart w:id="819" w:name="_Toc237048617"/>
      <w:bookmarkStart w:id="820" w:name="_Toc236814374"/>
      <w:bookmarkStart w:id="821" w:name="_Toc237144530"/>
      <w:bookmarkStart w:id="822" w:name="_Global_operation"/>
      <w:bookmarkStart w:id="823" w:name="_Toc237156333"/>
      <w:bookmarkStart w:id="824" w:name="_Toc237145162"/>
      <w:bookmarkStart w:id="825" w:name="_Toc237144529"/>
      <w:bookmarkStart w:id="826" w:name="_Toc237068073"/>
      <w:bookmarkStart w:id="827" w:name="_Toc237156335"/>
      <w:bookmarkStart w:id="828" w:name="_Toc237067034"/>
      <w:bookmarkStart w:id="829" w:name="_Toc237145164"/>
      <w:bookmarkStart w:id="830" w:name="_Toc236813745"/>
      <w:bookmarkStart w:id="831" w:name="_Toc237156337"/>
      <w:bookmarkStart w:id="832" w:name="_Toc236811210"/>
      <w:bookmarkStart w:id="833" w:name="_Toc237328740"/>
      <w:bookmarkStart w:id="834" w:name="_Toc237145161"/>
      <w:bookmarkStart w:id="835" w:name="_Toc236813107"/>
      <w:bookmarkStart w:id="836" w:name="_Toc236812474"/>
      <w:bookmarkStart w:id="837" w:name="_Toc236811840"/>
      <w:bookmarkStart w:id="838" w:name="_Toc236811206"/>
      <w:bookmarkStart w:id="839" w:name="_Toc236810571"/>
      <w:bookmarkStart w:id="840" w:name="_Toc237068072"/>
      <w:bookmarkStart w:id="841" w:name="_Toc237328106"/>
      <w:bookmarkStart w:id="842" w:name="_Toc237156332"/>
      <w:bookmarkStart w:id="843" w:name="_Toc236810575"/>
      <w:bookmarkStart w:id="844" w:name="_Toc237145163"/>
      <w:bookmarkStart w:id="845" w:name="_Toc237068074"/>
      <w:bookmarkStart w:id="846" w:name="_Toc237048616"/>
      <w:bookmarkStart w:id="847" w:name="_Toc236811839"/>
      <w:bookmarkStart w:id="848" w:name="_Toc236812473"/>
      <w:bookmarkStart w:id="849" w:name="_Toc236813106"/>
      <w:bookmarkStart w:id="850" w:name="_Toc236815003"/>
      <w:bookmarkStart w:id="851" w:name="_Toc236813740"/>
      <w:bookmarkStart w:id="852" w:name="_Toc236815002"/>
      <w:bookmarkStart w:id="853" w:name="_Toc237067033"/>
      <w:bookmarkStart w:id="854" w:name="_Toc236813744"/>
      <w:bookmarkStart w:id="855" w:name="_Toc237048615"/>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Pr/>
        <w:drawing>
          <wp:inline distT="0" distB="0" distL="0" distR="0">
            <wp:extent cx="300990" cy="288925"/>
            <wp:effectExtent l="0" t="0" r="0" b="0"/>
            <wp:docPr id="7"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1" descr=""/>
                    <pic:cNvPicPr>
                      <a:picLocks noChangeAspect="1" noChangeArrowheads="1"/>
                    </pic:cNvPicPr>
                  </pic:nvPicPr>
                  <pic:blipFill>
                    <a:blip r:embed="rId15"/>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bCs/>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8"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36" descr=""/>
                    <pic:cNvPicPr>
                      <a:picLocks noChangeAspect="1" noChangeArrowheads="1"/>
                    </pic:cNvPicPr>
                  </pic:nvPicPr>
                  <pic:blipFill>
                    <a:blip r:embed="rId16"/>
                    <a:stretch>
                      <a:fillRect/>
                    </a:stretch>
                  </pic:blipFill>
                  <pic:spPr bwMode="auto">
                    <a:xfrm>
                      <a:off x="0" y="0"/>
                      <a:ext cx="342900" cy="328930"/>
                    </a:xfrm>
                    <a:prstGeom prst="rect">
                      <a:avLst/>
                    </a:prstGeom>
                  </pic:spPr>
                </pic:pic>
              </a:graphicData>
            </a:graphic>
          </wp:inline>
        </w:drawing>
      </w:r>
    </w:p>
    <w:p>
      <w:pPr>
        <w:pStyle w:val="Normal"/>
        <w:rPr/>
      </w:pPr>
      <w:r>
        <w:rPr>
          <w:b/>
          <w:bCs/>
        </w:rPr>
        <w:t>Implementation advice:</w:t>
      </w:r>
      <w:r>
        <w:rPr/>
        <w:t xml:space="preserve"> Guide line for implementation mostly related to performance.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856" w:name="__RefHeading___Toc7846_3087818978"/>
      <w:bookmarkStart w:id="857" w:name="_Toc527025461"/>
      <w:bookmarkStart w:id="858" w:name="_Toc284413654"/>
      <w:bookmarkStart w:id="859" w:name="_Toc254779153"/>
      <w:bookmarkStart w:id="860" w:name="_Toc370376415"/>
      <w:bookmarkStart w:id="861" w:name="_Toc496167966"/>
      <w:bookmarkStart w:id="862" w:name="_Toc284413621"/>
      <w:bookmarkStart w:id="863" w:name="_Toc287455220"/>
      <w:bookmarkStart w:id="864" w:name="_Toc343778516"/>
      <w:bookmarkStart w:id="865" w:name="_Toc254789306"/>
      <w:bookmarkStart w:id="866" w:name="_Toc254783252"/>
      <w:bookmarkEnd w:id="856"/>
      <w:bookmarkEnd w:id="858"/>
      <w:bookmarkEnd w:id="859"/>
      <w:bookmarkEnd w:id="860"/>
      <w:bookmarkEnd w:id="861"/>
      <w:bookmarkEnd w:id="862"/>
      <w:bookmarkEnd w:id="863"/>
      <w:bookmarkEnd w:id="864"/>
      <w:bookmarkEnd w:id="865"/>
      <w:bookmarkEnd w:id="866"/>
      <w:r>
        <w:rPr/>
        <w:t>Basic Concepts</w:t>
      </w:r>
      <w:bookmarkEnd w:id="857"/>
    </w:p>
    <w:p>
      <w:pPr>
        <w:pStyle w:val="Heading2"/>
        <w:numPr>
          <w:ilvl w:val="1"/>
          <w:numId w:val="4"/>
        </w:numPr>
        <w:rPr/>
      </w:pPr>
      <w:bookmarkStart w:id="867" w:name="__RefHeading___Toc7848_3087818978"/>
      <w:bookmarkStart w:id="868" w:name="_Toc527025462"/>
      <w:bookmarkStart w:id="869" w:name="_Toc370376416"/>
      <w:bookmarkEnd w:id="867"/>
      <w:bookmarkEnd w:id="869"/>
      <w:r>
        <w:rPr/>
        <w:t>RESTfull API calls</w:t>
      </w:r>
      <w:bookmarkEnd w:id="868"/>
    </w:p>
    <w:p>
      <w:pPr>
        <w:pStyle w:val="Normal"/>
        <w:rPr/>
      </w:pPr>
      <w:r>
        <w:rPr/>
      </w:r>
    </w:p>
    <w:p>
      <w:pPr>
        <w:pStyle w:val="Normal"/>
        <w:rPr/>
      </w:pPr>
      <w:r>
        <w:rPr/>
        <w:t xml:space="preserve">This chapter discusses the basic concepts of the </w:t>
      </w:r>
      <w:r>
        <w:rPr/>
        <w:fldChar w:fldCharType="begin"/>
      </w:r>
      <w:r>
        <w:rPr/>
        <w:instrText> DOCPROPERTY "Framework"</w:instrText>
      </w:r>
      <w:r>
        <w:rPr/>
        <w:fldChar w:fldCharType="separate"/>
      </w:r>
      <w:r>
        <w:rPr/>
        <w:t>WPEFramework</w:t>
      </w:r>
      <w:r>
        <w:rPr/>
        <w:fldChar w:fldCharType="end"/>
      </w:r>
      <w:r>
        <w:rPr/>
        <w:t xml:space="preserve"> API interface. </w:t>
      </w:r>
    </w:p>
    <w:p>
      <w:pPr>
        <w:pStyle w:val="Normal"/>
        <w:rPr/>
      </w:pPr>
      <w:r>
        <w:rPr/>
        <w:t>All request and response bodies should use the JSON format for data.</w:t>
      </w:r>
    </w:p>
    <w:p>
      <w:pPr>
        <w:pStyle w:val="Normal"/>
        <w:rPr/>
      </w:pPr>
      <w:r>
        <w:rPr/>
      </w:r>
    </w:p>
    <w:p>
      <w:pPr>
        <w:pStyle w:val="Normal"/>
        <w:rPr>
          <w:b/>
          <w:b/>
          <w:bCs/>
        </w:rPr>
      </w:pPr>
      <w:r>
        <w:rPr>
          <w:b/>
          <w:bCs/>
        </w:rPr>
        <w:t>Methods:</w:t>
      </w:r>
    </w:p>
    <w:p>
      <w:pPr>
        <w:pStyle w:val="Normal"/>
        <w:rPr>
          <w:b/>
          <w:b/>
        </w:rPr>
      </w:pPr>
      <w:r>
        <w:rPr>
          <w:b/>
        </w:rPr>
      </w:r>
    </w:p>
    <w:tbl>
      <w:tblPr>
        <w:tblStyle w:val="TableGrid"/>
        <w:tblW w:w="8761" w:type="dxa"/>
        <w:jc w:val="left"/>
        <w:tblInd w:w="165" w:type="dxa"/>
        <w:tblCellMar>
          <w:top w:w="142" w:type="dxa"/>
          <w:left w:w="137"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Method</w:t>
            </w:r>
          </w:p>
        </w:tc>
        <w:tc>
          <w:tcPr>
            <w:tcW w:w="7228" w:type="dxa"/>
            <w:tcBorders/>
            <w:shd w:color="auto" w:fill="D9D9D9" w:themeFill="background1" w:themeFillShade="d9" w:val="clear"/>
          </w:tcPr>
          <w:p>
            <w:pPr>
              <w:pStyle w:val="Textintable"/>
              <w:rPr>
                <w:b/>
                <w:b/>
                <w:bCs/>
              </w:rPr>
            </w:pPr>
            <w:r>
              <w:rPr>
                <w:rFonts w:eastAsia="ＭＳ 明朝" w:ascii="Cambria" w:hAnsi="Cambria" w:asciiTheme="minorHAnsi" w:eastAsiaTheme="minorEastAsia" w:hAnsiTheme="minorHAnsi"/>
                <w:b/>
                <w:bCs/>
                <w:lang w:eastAsia="ja-JP"/>
              </w:rPr>
              <w:t>Function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GET</w:t>
            </w:r>
          </w:p>
        </w:tc>
        <w:tc>
          <w:tcPr>
            <w:tcW w:w="7228" w:type="dxa"/>
            <w:tcBorders/>
            <w:shd w:fill="auto" w:val="clear"/>
          </w:tcPr>
          <w:p>
            <w:pPr>
              <w:pStyle w:val="Textintable"/>
              <w:rPr/>
            </w:pPr>
            <w:r>
              <w:rPr>
                <w:rFonts w:eastAsia="Cambria"/>
                <w:color w:val="00000A"/>
                <w:lang w:eastAsia="ja-JP"/>
              </w:rPr>
              <w:t xml:space="preserve">Retrieve information from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POST</w:t>
            </w:r>
          </w:p>
        </w:tc>
        <w:tc>
          <w:tcPr>
            <w:tcW w:w="7228" w:type="dxa"/>
            <w:tcBorders/>
            <w:shd w:fill="auto" w:val="clear"/>
          </w:tcPr>
          <w:p>
            <w:pPr>
              <w:pStyle w:val="Textintable"/>
              <w:rPr/>
            </w:pPr>
            <w:r>
              <w:rPr>
                <w:rFonts w:eastAsia="Cambria"/>
                <w:color w:val="00000A"/>
                <w:lang w:eastAsia="ja-JP"/>
              </w:rPr>
              <w:t xml:space="preserve">Update new information or new objects at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PUT</w:t>
            </w:r>
          </w:p>
        </w:tc>
        <w:tc>
          <w:tcPr>
            <w:tcW w:w="7228" w:type="dxa"/>
            <w:tcBorders/>
            <w:shd w:fill="auto" w:val="clear"/>
          </w:tcPr>
          <w:p>
            <w:pPr>
              <w:pStyle w:val="Textintable"/>
              <w:rPr/>
            </w:pPr>
            <w:r>
              <w:rPr>
                <w:rFonts w:eastAsia="Cambria"/>
                <w:color w:val="00000A"/>
                <w:lang w:eastAsia="ja-JP"/>
              </w:rPr>
              <w:t xml:space="preserve">Create new information or new objects at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r>
        <w:trPr/>
        <w:tc>
          <w:tcPr>
            <w:tcW w:w="1532" w:type="dxa"/>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DELETE</w:t>
            </w:r>
          </w:p>
        </w:tc>
        <w:tc>
          <w:tcPr>
            <w:tcW w:w="7228" w:type="dxa"/>
            <w:tcBorders/>
            <w:shd w:fill="auto" w:val="clear"/>
          </w:tcPr>
          <w:p>
            <w:pPr>
              <w:pStyle w:val="Textintable"/>
              <w:rPr/>
            </w:pPr>
            <w:r>
              <w:rPr>
                <w:rFonts w:eastAsia="Cambria"/>
                <w:color w:val="00000A"/>
                <w:lang w:eastAsia="ja-JP"/>
              </w:rPr>
              <w:t xml:space="preserve">Delete information at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color w:val="00000A"/>
                <w:lang w:eastAsia="ja-JP"/>
              </w:rPr>
              <w:t xml:space="preserve"> or a plugin</w:t>
            </w:r>
          </w:p>
        </w:tc>
      </w:tr>
    </w:tbl>
    <w:p>
      <w:pPr>
        <w:pStyle w:val="Normal"/>
        <w:rPr>
          <w:rFonts w:eastAsia="Arial" w:cs="Arial"/>
          <w:color w:val="00000A"/>
        </w:rPr>
      </w:pPr>
      <w:r>
        <w:rPr>
          <w:rFonts w:eastAsia="Arial" w:cs="Arial"/>
          <w:color w:val="00000A"/>
        </w:rPr>
      </w:r>
    </w:p>
    <w:p>
      <w:pPr>
        <w:pStyle w:val="Normal"/>
        <w:rPr>
          <w:rFonts w:eastAsia="Arial" w:cs="Arial"/>
          <w:color w:val="00000A"/>
        </w:rPr>
      </w:pPr>
      <w:r>
        <w:rPr>
          <w:color w:val="00000A"/>
        </w:rPr>
        <w:t>For example, the following call retrieves information from the WebKitBrowser plugin:</w:t>
      </w:r>
    </w:p>
    <w:p>
      <w:pPr>
        <w:pStyle w:val="Normal"/>
        <w:rPr>
          <w:rFonts w:cs="Arial"/>
          <w:color w:val="00000A"/>
        </w:rPr>
      </w:pPr>
      <w:r>
        <w:rPr/>
        <mc:AlternateContent>
          <mc:Choice Requires="wps">
            <w:drawing>
              <wp:inline distT="0" distB="0" distL="0" distR="0" wp14:anchorId="5CD57F36">
                <wp:extent cx="5550535" cy="392430"/>
                <wp:effectExtent l="0" t="0" r="0" b="0"/>
                <wp:docPr id="9" name=""/>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 Service/WebKitBrowser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9pt;width:436.95pt;height:30.8pt;mso-position-vertical:top" wp14:anchorId="5CD57F36">
                <w10:wrap type="square"/>
                <v:fill o:detectmouseclick="t" type="solid" color2="#0d0d0d"/>
                <v:stroke color="#d9d9d9" joinstyle="round" endcap="flat"/>
                <v:textbox>
                  <w:txbxContent>
                    <w:p>
                      <w:pPr>
                        <w:pStyle w:val="Textintable"/>
                        <w:rPr/>
                      </w:pPr>
                      <w:r>
                        <w:rPr>
                          <w:rFonts w:ascii="Courier" w:hAnsi="Courier"/>
                          <w:color w:val="000000"/>
                        </w:rPr>
                        <w:t>GET / Service/WebKitBrowser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b/>
          <w:b/>
          <w:bCs/>
        </w:rPr>
      </w:pPr>
      <w:r>
        <w:rPr>
          <w:b/>
          <w:bCs/>
        </w:rPr>
        <w:t>Web API paths:</w:t>
      </w:r>
    </w:p>
    <w:p>
      <w:pPr>
        <w:pStyle w:val="Normal"/>
        <w:spacing w:lineRule="exact" w:line="113"/>
        <w:rPr>
          <w:rFonts w:cs="Arial"/>
          <w:color w:val="00000A"/>
        </w:rPr>
      </w:pPr>
      <w:r>
        <w:rPr>
          <w:rFonts w:cs="Arial"/>
          <w:color w:val="00000A"/>
        </w:rPr>
      </w:r>
    </w:p>
    <w:p>
      <w:pPr>
        <w:pStyle w:val="Normal"/>
        <w:rPr>
          <w:rFonts w:eastAsia="Arial" w:cs="Arial"/>
          <w:color w:val="00000A"/>
        </w:rPr>
      </w:pPr>
      <w:r>
        <w:rPr>
          <w:color w:val="00000A"/>
        </w:rPr>
        <w:t>All WPEFramework commands start with the “Service” prefix followed by the Plugin name:</w:t>
      </w:r>
    </w:p>
    <w:p>
      <w:pPr>
        <w:pStyle w:val="Normal"/>
        <w:rPr>
          <w:rFonts w:eastAsia="Arial" w:cs="Arial"/>
          <w:color w:val="00000A"/>
        </w:rPr>
      </w:pPr>
      <w:r>
        <w:rPr/>
        <mc:AlternateContent>
          <mc:Choice Requires="wps">
            <w:drawing>
              <wp:inline distT="0" distB="0" distL="0" distR="0" wp14:anchorId="530005DD">
                <wp:extent cx="5550535" cy="393065"/>
                <wp:effectExtent l="0" t="0" r="0" b="0"/>
                <wp:docPr id="11" name=""/>
                <a:graphic xmlns:a="http://schemas.openxmlformats.org/drawingml/2006/main">
                  <a:graphicData uri="http://schemas.microsoft.com/office/word/2010/wordprocessingShape">
                    <wps:wsp>
                      <wps:cNvSpPr/>
                      <wps:spPr>
                        <a:xfrm>
                          <a:off x="0" y="0"/>
                          <a:ext cx="5549760" cy="39240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themeColor="text1"/>
                              </w:rPr>
                              <w:t>(GET|POST|PUT|DELETE) /Service/&lt;PluginName&gt;[/OptionalPaths]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95pt;width:436.95pt;height:30.85pt;mso-position-vertical:top" wp14:anchorId="530005DD">
                <w10:wrap type="square"/>
                <v:fill o:detectmouseclick="t" type="solid" color2="#0d0d0d"/>
                <v:stroke color="#d9d9d9" joinstyle="round" endcap="flat"/>
                <v:textbox>
                  <w:txbxContent>
                    <w:p>
                      <w:pPr>
                        <w:pStyle w:val="Textintable"/>
                        <w:rPr/>
                      </w:pPr>
                      <w:r>
                        <w:rPr>
                          <w:rFonts w:ascii="Courier" w:hAnsi="Courier"/>
                          <w:color w:val="000000" w:themeColor="text1"/>
                        </w:rPr>
                        <w:t>(GET|POST|PUT|DELETE) /Service/&lt;PluginName&gt;[/OptionalPaths] HTTP/1.1</w:t>
                      </w:r>
                    </w:p>
                  </w:txbxContent>
                </v:textbox>
              </v:rect>
            </w:pict>
          </mc:Fallback>
        </mc:AlternateContent>
      </w:r>
    </w:p>
    <w:p>
      <w:pPr>
        <w:pStyle w:val="Normal"/>
        <w:rPr>
          <w:rFonts w:cs="Arial"/>
          <w:color w:val="00000A"/>
        </w:rPr>
      </w:pPr>
      <w:r>
        <w:rPr>
          <w:rFonts w:cs="Arial"/>
          <w:color w:val="00000A"/>
        </w:rPr>
      </w:r>
    </w:p>
    <w:p>
      <w:pPr>
        <w:pStyle w:val="Normal"/>
        <w:rPr>
          <w:rFonts w:eastAsia="Arial" w:cs="Arial"/>
          <w:color w:val="00000A"/>
        </w:rPr>
      </w:pPr>
      <w:r>
        <w:rPr>
          <w:color w:val="00000A"/>
        </w:rPr>
        <w:t>For example, to retrieve information from the Controller plugin:</w:t>
      </w:r>
    </w:p>
    <w:p>
      <w:pPr>
        <w:pStyle w:val="Normal"/>
        <w:spacing w:lineRule="exact" w:line="20"/>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22"/>
        <w:rPr>
          <w:rFonts w:cs="Arial"/>
          <w:color w:val="00000A"/>
        </w:rPr>
      </w:pPr>
      <w:r>
        <w:rPr>
          <w:rFonts w:cs="Arial"/>
          <w:color w:val="00000A"/>
        </w:rPr>
      </w:r>
    </w:p>
    <w:p>
      <w:pPr>
        <w:pStyle w:val="Normal"/>
        <w:spacing w:lineRule="exact" w:line="200"/>
        <w:rPr>
          <w:rFonts w:cs="Arial"/>
          <w:color w:val="00000A"/>
        </w:rPr>
      </w:pPr>
      <w:r>
        <w:rPr/>
        <mc:AlternateContent>
          <mc:Choice Requires="wps">
            <w:drawing>
              <wp:inline distT="0" distB="0" distL="0" distR="0" wp14:anchorId="3618F002">
                <wp:extent cx="5550535" cy="392430"/>
                <wp:effectExtent l="0" t="0" r="0" b="0"/>
                <wp:docPr id="13" name=""/>
                <a:graphic xmlns:a="http://schemas.openxmlformats.org/drawingml/2006/main">
                  <a:graphicData uri="http://schemas.microsoft.com/office/word/2010/wordprocessingShape">
                    <wps:wsp>
                      <wps:cNvSpPr/>
                      <wps:spPr>
                        <a:xfrm>
                          <a:off x="0" y="0"/>
                          <a:ext cx="5549760" cy="39168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pPr>
                            <w:r>
                              <w:rPr>
                                <w:rFonts w:ascii="Courier" w:hAnsi="Courier"/>
                                <w:color w:val="000000"/>
                              </w:rPr>
                              <w:t>GET /Service/Controller HTTP/1.1</w:t>
                            </w:r>
                          </w:p>
                        </w:txbxContent>
                      </wps:txbx>
                      <wps:bodyPr tIns="93240" bIns="93240" anchor="ctr">
                        <a:prstTxWarp prst="textNoShape"/>
                        <a:noAutofit/>
                      </wps:bodyPr>
                    </wps:wsp>
                  </a:graphicData>
                </a:graphic>
              </wp:inline>
            </w:drawing>
          </mc:Choice>
          <mc:Fallback>
            <w:pict>
              <v:rect id="shape_0" fillcolor="#f2f2f2" stroked="t" style="position:absolute;margin-left:0pt;margin-top:-30.9pt;width:436.95pt;height:30.8pt;mso-position-vertical:top" wp14:anchorId="3618F002">
                <w10:wrap type="square"/>
                <v:fill o:detectmouseclick="t" type="solid" color2="#0d0d0d"/>
                <v:stroke color="#d9d9d9" joinstyle="round" endcap="flat"/>
                <v:textbox>
                  <w:txbxContent>
                    <w:p>
                      <w:pPr>
                        <w:pStyle w:val="Textintable"/>
                        <w:rPr/>
                      </w:pPr>
                      <w:r>
                        <w:rPr>
                          <w:rFonts w:ascii="Courier" w:hAnsi="Courier"/>
                          <w:color w:val="000000"/>
                        </w:rPr>
                        <w:t>GET /Service/Controller HTTP/1.1</w:t>
                      </w:r>
                    </w:p>
                  </w:txbxContent>
                </v:textbox>
              </v:rect>
            </w:pict>
          </mc:Fallback>
        </mc:AlternateContent>
      </w:r>
    </w:p>
    <w:p>
      <w:pPr>
        <w:pStyle w:val="Normal"/>
        <w:spacing w:lineRule="exact" w:line="372"/>
        <w:rPr>
          <w:rFonts w:cs="Arial"/>
          <w:color w:val="00000A"/>
        </w:rPr>
      </w:pPr>
      <w:r>
        <w:rPr>
          <w:rFonts w:cs="Arial"/>
          <w:color w:val="00000A"/>
        </w:rPr>
      </w:r>
    </w:p>
    <w:p>
      <w:pPr>
        <w:pStyle w:val="Normal"/>
        <w:rPr>
          <w:rFonts w:eastAsia="Arial" w:cs="Arial"/>
          <w:color w:val="00000A"/>
        </w:rPr>
      </w:pPr>
      <w:r>
        <w:rPr>
          <w:color w:val="00000A"/>
        </w:rPr>
        <w:t>This returns a JSON list with plugins and their state as managed by the controller:</w:t>
      </w:r>
    </w:p>
    <w:p>
      <w:pPr>
        <w:pStyle w:val="Normal"/>
        <w:rPr/>
      </w:pPr>
      <w:r>
        <w:rPr/>
        <mc:AlternateContent>
          <mc:Choice Requires="wps">
            <w:drawing>
              <wp:inline distT="0" distB="0" distL="0" distR="0" wp14:anchorId="51B9F3BB">
                <wp:extent cx="5550535" cy="1878330"/>
                <wp:effectExtent l="0" t="0" r="0" b="0"/>
                <wp:docPr id="15" name=""/>
                <a:graphic xmlns:a="http://schemas.openxmlformats.org/drawingml/2006/main">
                  <a:graphicData uri="http://schemas.microsoft.com/office/word/2010/wordprocessingShape">
                    <wps:wsp>
                      <wps:cNvSpPr/>
                      <wps:spPr>
                        <a:xfrm>
                          <a:off x="0" y="0"/>
                          <a:ext cx="5549760" cy="1877760"/>
                        </a:xfrm>
                        <a:prstGeom prst="rect">
                          <a:avLst/>
                        </a:prstGeom>
                        <a:solidFill>
                          <a:schemeClr val="bg1">
                            <a:lumMod val="95000"/>
                          </a:schemeClr>
                        </a:solidFill>
                        <a:ln>
                          <a:solidFill>
                            <a:schemeClr val="bg1">
                              <a:lumMod val="85000"/>
                            </a:schemeClr>
                          </a:solidFill>
                        </a:ln>
                      </wps:spPr>
                      <wps:style>
                        <a:lnRef idx="0">
                          <a:schemeClr val="accent1"/>
                        </a:lnRef>
                        <a:fillRef idx="0">
                          <a:schemeClr val="accent1"/>
                        </a:fillRef>
                        <a:effectRef idx="0">
                          <a:schemeClr val="accent1"/>
                        </a:effectRef>
                        <a:fontRef idx="minor"/>
                      </wps:style>
                      <wps:txb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wps:txbx>
                      <wps:bodyPr tIns="93240" bIns="93240" anchor="ctr">
                        <a:prstTxWarp prst="textNoShape"/>
                        <a:noAutofit/>
                      </wps:bodyPr>
                    </wps:wsp>
                  </a:graphicData>
                </a:graphic>
              </wp:inline>
            </w:drawing>
          </mc:Choice>
          <mc:Fallback>
            <w:pict>
              <v:rect id="shape_0" fillcolor="#f2f2f2" stroked="t" style="position:absolute;margin-left:0pt;margin-top:-147.9pt;width:436.95pt;height:147.8pt;mso-position-vertical:top" wp14:anchorId="51B9F3BB">
                <w10:wrap type="square"/>
                <v:fill o:detectmouseclick="t" type="solid" color2="#0d0d0d"/>
                <v:stroke color="#d9d9d9" joinstyle="round" endcap="flat"/>
                <v:textbox>
                  <w:txbxContent>
                    <w:p>
                      <w:pPr>
                        <w:pStyle w:val="Textintable"/>
                        <w:rPr>
                          <w:rFonts w:ascii="Courier" w:hAnsi="Courier"/>
                          <w:color w:val="00000A"/>
                        </w:rPr>
                      </w:pPr>
                      <w:r>
                        <w:rPr>
                          <w:rFonts w:ascii="Courier" w:hAnsi="Courier"/>
                        </w:rPr>
                        <w:t>HTTP/1.1 200 OK</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Content-Type: application/json</w:t>
                      </w:r>
                    </w:p>
                    <w:p>
                      <w:pPr>
                        <w:pStyle w:val="Textintable"/>
                        <w:rPr>
                          <w:rFonts w:ascii="Courier" w:hAnsi="Courier"/>
                          <w:color w:val="00000A"/>
                        </w:rPr>
                      </w:pPr>
                      <w:r>
                        <w:rPr>
                          <w:rFonts w:ascii="Courier" w:hAnsi="Courier"/>
                          <w:color w:val="00000A"/>
                        </w:rPr>
                      </w:r>
                    </w:p>
                    <w:p>
                      <w:pPr>
                        <w:pStyle w:val="Textintable"/>
                        <w:rPr>
                          <w:rFonts w:ascii="Courier" w:hAnsi="Courier"/>
                          <w:color w:val="00000A"/>
                        </w:rPr>
                      </w:pPr>
                      <w:r>
                        <w:rPr>
                          <w:rFonts w:ascii="Courier" w:hAnsi="Courier"/>
                        </w:rPr>
                        <w:t>Content-Length: 5036</w:t>
                      </w:r>
                    </w:p>
                    <w:p>
                      <w:pPr>
                        <w:pStyle w:val="Textintable"/>
                        <w:rPr>
                          <w:rFonts w:ascii="Courier" w:hAnsi="Courier"/>
                          <w:color w:val="00000A"/>
                        </w:rPr>
                      </w:pPr>
                      <w:r>
                        <w:rPr>
                          <w:rFonts w:ascii="Courier" w:hAnsi="Courier"/>
                          <w:color w:val="00000A"/>
                        </w:rPr>
                      </w:r>
                    </w:p>
                    <w:p>
                      <w:pPr>
                        <w:pStyle w:val="Textintable"/>
                        <w:rPr>
                          <w:rFonts w:ascii="Courier" w:hAnsi="Courier"/>
                          <w:color w:val="000000" w:themeColor="text1"/>
                        </w:rPr>
                      </w:pPr>
                      <w:r>
                        <w:rPr>
                          <w:rFonts w:ascii="Courier" w:hAnsi="Courier"/>
                          <w:color w:val="000000" w:themeColor="text1"/>
                        </w:rPr>
                        <w:t>Cache-Control: no-cache, private, no-store, must-revalidate, max-stale=0, post-check=0, pre-check=0 Access-Control-Allow-Origin: *</w:t>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r>
                    </w:p>
                    <w:p>
                      <w:pPr>
                        <w:pStyle w:val="Textintable"/>
                        <w:rPr>
                          <w:rFonts w:ascii="Courier" w:hAnsi="Courier"/>
                          <w:color w:val="000000" w:themeColor="text1"/>
                        </w:rPr>
                      </w:pPr>
                      <w:r>
                        <w:rPr>
                          <w:rFonts w:ascii="Courier" w:hAnsi="Courier"/>
                          <w:color w:val="000000" w:themeColor="text1"/>
                        </w:rPr>
                        <w:t>{"plugins": [ ... ]}</w:t>
                      </w:r>
                    </w:p>
                    <w:p>
                      <w:pPr>
                        <w:pStyle w:val="Textintable"/>
                        <w:rPr/>
                      </w:pPr>
                      <w:r>
                        <w:rPr/>
                      </w:r>
                    </w:p>
                  </w:txbxContent>
                </v:textbox>
              </v:rect>
            </w:pict>
          </mc:Fallback>
        </mc:AlternateContent>
      </w:r>
    </w:p>
    <w:p>
      <w:pPr>
        <w:pStyle w:val="Normal"/>
        <w:rPr/>
      </w:pPr>
      <w:r>
        <w:rPr/>
      </w:r>
    </w:p>
    <w:p>
      <w:pPr>
        <w:pStyle w:val="Heading2"/>
        <w:numPr>
          <w:ilvl w:val="1"/>
          <w:numId w:val="4"/>
        </w:numPr>
        <w:rPr/>
      </w:pPr>
      <w:bookmarkStart w:id="870" w:name="__RefHeading___Toc7850_3087818978"/>
      <w:bookmarkStart w:id="871" w:name="_Toc527025463"/>
      <w:bookmarkStart w:id="872" w:name="_Toc370376417"/>
      <w:bookmarkEnd w:id="870"/>
      <w:bookmarkEnd w:id="872"/>
      <w:r>
        <w:rPr/>
        <w:t>Web sockets</w:t>
      </w:r>
      <w:bookmarkEnd w:id="871"/>
    </w:p>
    <w:p>
      <w:pPr>
        <w:pStyle w:val="Normal"/>
        <w:rPr/>
      </w:pPr>
      <w:r>
        <w:rPr>
          <w:lang w:eastAsia="ar-SA"/>
        </w:rPr>
        <w:t xml:space="preserve">Not all actions initiated on a plugin need to be deterministic. For example, getting a time in an NTP plugin requires network access and the response of the network is not deterministic. The network server might respond in 100ms but it might also take some seconds. </w:t>
      </w:r>
    </w:p>
    <w:p>
      <w:pPr>
        <w:pStyle w:val="Normal"/>
        <w:rPr>
          <w:lang w:eastAsia="ar-SA"/>
        </w:rPr>
      </w:pPr>
      <w:r>
        <w:rPr>
          <w:lang w:eastAsia="ar-SA"/>
        </w:rPr>
      </w:r>
    </w:p>
    <w:p>
      <w:pPr>
        <w:pStyle w:val="Normal"/>
        <w:rPr/>
      </w:pPr>
      <w:r>
        <w:rPr>
          <w:lang w:eastAsia="ar-SA"/>
        </w:rPr>
        <w:t>The RESTfull API, using the request-&gt;response algorithm, is not suited for non-deterministic actions, as a rule of thumb, a request should return a response within a second.  But what if the network connection is slow, or takes several retries and the network time is only received after 10 seconds?</w:t>
      </w:r>
    </w:p>
    <w:p>
      <w:pPr>
        <w:pStyle w:val="Normal"/>
        <w:rPr>
          <w:lang w:eastAsia="ar-SA"/>
        </w:rPr>
      </w:pPr>
      <w:r>
        <w:rPr>
          <w:lang w:eastAsia="ar-SA"/>
        </w:rPr>
      </w:r>
    </w:p>
    <w:p>
      <w:pPr>
        <w:pStyle w:val="Normal"/>
        <w:rPr/>
      </w:pPr>
      <w:r>
        <w:rPr>
          <w:lang w:eastAsia="ar-SA"/>
        </w:rPr>
        <w:t xml:space="preserve">The architecture of the </w:t>
      </w:r>
      <w:r>
        <w:rPr/>
        <w:fldChar w:fldCharType="begin"/>
      </w:r>
      <w:r>
        <w:rPr/>
        <w:instrText> DOCPROPERTY "Framework"</w:instrText>
      </w:r>
      <w:r>
        <w:rPr/>
        <w:fldChar w:fldCharType="separate"/>
      </w:r>
      <w:r>
        <w:rPr/>
        <w:t>WPEFramework</w:t>
      </w:r>
      <w:r>
        <w:rPr/>
        <w:fldChar w:fldCharType="end"/>
      </w:r>
      <w:r>
        <w:rPr>
          <w:lang w:eastAsia="ar-SA"/>
        </w:rPr>
        <w:t xml:space="preserve"> offers event based feedback to clients. This functionality is realized using web socket connections to a plugin. Over these web socket connections, the plugin will notify the client on the other side of the web socket of events specific to the plugin.</w:t>
      </w:r>
    </w:p>
    <w:p>
      <w:pPr>
        <w:pStyle w:val="Normal"/>
        <w:rPr>
          <w:lang w:eastAsia="ar-SA"/>
        </w:rPr>
      </w:pPr>
      <w:r>
        <w:rPr>
          <w:lang w:eastAsia="ar-SA"/>
        </w:rPr>
      </w:r>
    </w:p>
    <w:p>
      <w:pPr>
        <w:pStyle w:val="Normal"/>
        <w:rPr>
          <w:lang w:eastAsia="ar-SA"/>
        </w:rPr>
      </w:pPr>
      <w:r>
        <w:rPr>
          <w:lang w:eastAsia="ar-SA"/>
        </w:rPr>
        <w:t>The syntax for opening a web socket to the plugin is equal to the syntax of the RESTfull API:</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ws://&lt;IP Address and port of WPEFramework&gt;/Service/&lt;Callsign&gt;</w:t>
            </w:r>
          </w:p>
          <w:p>
            <w:pPr>
              <w:pStyle w:val="Textintable"/>
              <w:rPr>
                <w:rFonts w:ascii="Courier" w:hAnsi="Courier" w:eastAsia="Courier" w:cs="Courier"/>
              </w:rPr>
            </w:pPr>
            <w:r>
              <w:rPr>
                <w:rFonts w:eastAsia="Courier" w:cs="Courier" w:ascii="Courier" w:hAnsi="Courier"/>
                <w:lang w:eastAsia="ja-JP"/>
              </w:rPr>
              <w:t>protocol: notification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tc>
      </w:tr>
    </w:tbl>
    <w:p>
      <w:pPr>
        <w:pStyle w:val="Normal"/>
        <w:rPr>
          <w:lang w:eastAsia="ar-SA"/>
        </w:rPr>
      </w:pPr>
      <w:r>
        <w:rPr>
          <w:lang w:eastAsia="ar-SA"/>
        </w:rPr>
      </w:r>
    </w:p>
    <w:p>
      <w:pPr>
        <w:pStyle w:val="Normal"/>
        <w:rPr>
          <w:lang w:eastAsia="ar-SA"/>
        </w:rPr>
      </w:pPr>
      <w:r>
        <w:rPr>
          <w:lang w:eastAsia="ar-SA"/>
        </w:rPr>
        <w:t>In Javascript, the socket would be opened like:</w:t>
      </w:r>
    </w:p>
    <w:p>
      <w:pPr>
        <w:pStyle w:val="Normal"/>
        <w:widowControl/>
        <w:spacing w:lineRule="auto" w:line="240"/>
        <w:rPr>
          <w:rFonts w:ascii="Times New Roman" w:hAnsi="Times New Roman" w:eastAsia="Times New Roman" w:cs="Times New Roman"/>
          <w:sz w:val="24"/>
          <w:szCs w:val="24"/>
          <w:lang w:val="en-GB" w:eastAsia="en-GB"/>
        </w:rPr>
      </w:pPr>
      <w:r>
        <w:rPr>
          <w:rFonts w:eastAsia="Consolas" w:cs="Consolas" w:ascii="Consolas" w:hAnsi="Consolas"/>
          <w:color w:val="24292E"/>
          <w:sz w:val="18"/>
          <w:szCs w:val="18"/>
          <w:shd w:fill="FFFFFF" w:val="clear"/>
          <w:lang w:val="en-GB" w:eastAsia="en-GB"/>
        </w:rPr>
        <w:t xml:space="preserve">socket </w:t>
      </w:r>
      <w:r>
        <w:rPr>
          <w:rFonts w:eastAsia="Consolas" w:cs="Consolas" w:ascii="Consolas" w:hAnsi="Consolas"/>
          <w:color w:val="D73A49"/>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D73A49"/>
          <w:sz w:val="18"/>
          <w:szCs w:val="18"/>
          <w:lang w:val="en-GB" w:eastAsia="en-GB"/>
        </w:rPr>
        <w:t>new</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 w:cs="Consolas" w:ascii="Consolas" w:hAnsi="Consolas"/>
          <w:color w:val="6F42C1"/>
          <w:sz w:val="18"/>
          <w:szCs w:val="18"/>
          <w:lang w:val="en-GB" w:eastAsia="en-GB"/>
        </w:rPr>
        <w:t>WebSocket</w:t>
      </w:r>
      <w:r>
        <w:rPr>
          <w:rFonts w:eastAsia="Consolas,Times New Roman" w:cs="Consolas,Times New Roman" w:ascii="Consolas,Times New Roman" w:hAnsi="Consolas,Times New Roman"/>
          <w:color w:val="24292E"/>
          <w:sz w:val="18"/>
          <w:szCs w:val="18"/>
          <w:shd w:fill="FFFFFF" w:val="clear"/>
          <w:lang w:val="en-GB" w:eastAsia="en-GB"/>
        </w:rPr>
        <w:t>(</w:t>
      </w:r>
      <w:r>
        <w:rPr>
          <w:rFonts w:eastAsia="Consolas" w:cs="Consolas" w:ascii="Consolas" w:hAnsi="Consolas"/>
          <w:color w:val="032F62"/>
          <w:sz w:val="18"/>
          <w:szCs w:val="18"/>
          <w:lang w:val="en-GB" w:eastAsia="en-GB"/>
        </w:rPr>
        <w:t>"ws://192.168.1.100:9999/Service/Controller"</w:t>
      </w:r>
      <w:r>
        <w:rPr>
          <w:rFonts w:eastAsia="Consolas,Times New Roman" w:cs="Consolas,Times New Roman" w:ascii="Consolas,Times New Roman" w:hAnsi="Consolas,Times New Roman"/>
          <w:color w:val="24292E"/>
          <w:sz w:val="18"/>
          <w:szCs w:val="18"/>
          <w:shd w:fill="FFFFFF" w:val="clear"/>
          <w:lang w:val="en-GB" w:eastAsia="en-GB"/>
        </w:rPr>
        <w:t xml:space="preserve">, </w:t>
      </w:r>
      <w:r>
        <w:rPr>
          <w:rFonts w:eastAsia="Consolas,Times New Roman" w:cs="Consolas,Times New Roman" w:ascii="Consolas,Times New Roman" w:hAnsi="Consolas,Times New Roman"/>
          <w:color w:val="032F62"/>
          <w:sz w:val="18"/>
          <w:szCs w:val="18"/>
          <w:lang w:val="en-GB" w:eastAsia="en-GB"/>
        </w:rPr>
        <w:t>"</w:t>
      </w:r>
      <w:r>
        <w:rPr>
          <w:rFonts w:eastAsia="Consolas" w:cs="Consolas" w:ascii="Consolas" w:hAnsi="Consolas"/>
          <w:color w:val="24292E"/>
          <w:sz w:val="18"/>
          <w:szCs w:val="18"/>
          <w:lang w:val="en-GB" w:eastAsia="en-GB"/>
        </w:rPr>
        <w:t>notification</w:t>
      </w:r>
      <w:r>
        <w:rPr>
          <w:rFonts w:eastAsia="Consolas,Times New Roman" w:cs="Consolas,Times New Roman" w:ascii="Consolas,Times New Roman" w:hAnsi="Consolas,Times New Roman"/>
          <w:color w:val="032F62"/>
          <w:sz w:val="18"/>
          <w:szCs w:val="18"/>
          <w:lang w:val="en-GB" w:eastAsia="en-GB"/>
        </w:rPr>
        <w:t>"</w:t>
      </w:r>
      <w:r>
        <w:rPr>
          <w:rFonts w:eastAsia="Consolas,Times New Roman" w:cs="Consolas,Times New Roman" w:ascii="Consolas,Times New Roman" w:hAnsi="Consolas,Times New Roman"/>
          <w:color w:val="24292E"/>
          <w:sz w:val="18"/>
          <w:szCs w:val="18"/>
          <w:shd w:fill="FFFFFF" w:val="clear"/>
          <w:lang w:val="en-GB" w:eastAsia="en-GB"/>
        </w:rPr>
        <w:t>);</w:t>
      </w:r>
    </w:p>
    <w:p>
      <w:pPr>
        <w:pStyle w:val="Normal"/>
        <w:rPr>
          <w:lang w:eastAsia="ar-SA"/>
        </w:rPr>
      </w:pPr>
      <w:r>
        <w:rPr>
          <w:lang w:eastAsia="ar-SA"/>
        </w:rPr>
        <w:t xml:space="preserve"> </w:t>
      </w:r>
    </w:p>
    <w:p>
      <w:pPr>
        <w:pStyle w:val="Normal"/>
        <w:rPr/>
      </w:pPr>
      <w:r>
        <w:rPr/>
        <w:t xml:space="preserve">Over this connection, the javascipt application, opening this socket will receive events from the controller plugin. See plugin details in the sections: </w:t>
      </w:r>
      <w:r>
        <w:rPr/>
        <w:fldChar w:fldCharType="begin"/>
      </w:r>
      <w:r>
        <w:rPr/>
        <w:instrText> REF _Ref496257033 \w \h </w:instrText>
      </w:r>
      <w:r>
        <w:rPr/>
        <w:fldChar w:fldCharType="separate"/>
      </w:r>
      <w:r>
        <w:rPr/>
        <w:t>4.4</w:t>
      </w:r>
      <w:r>
        <w:rPr/>
        <w:fldChar w:fldCharType="end"/>
      </w:r>
      <w:r>
        <w:rPr/>
        <w:t xml:space="preserve"> </w:t>
      </w:r>
      <w:r>
        <w:rPr/>
        <w:fldChar w:fldCharType="begin"/>
      </w:r>
      <w:r>
        <w:rPr/>
        <w:instrText> REF _Ref496257042 \h </w:instrText>
      </w:r>
      <w:r>
        <w:rPr/>
        <w:fldChar w:fldCharType="separate"/>
      </w:r>
      <w:r>
        <w:rPr/>
      </w:r>
      <w:r>
        <w:rPr/>
        <w:fldChar w:fldCharType="end"/>
      </w:r>
      <w:r>
        <w:rPr/>
        <w:t>.</w:t>
      </w:r>
    </w:p>
    <w:p>
      <w:pPr>
        <w:pStyle w:val="Heading2"/>
        <w:numPr>
          <w:ilvl w:val="1"/>
          <w:numId w:val="4"/>
        </w:numPr>
        <w:rPr/>
      </w:pPr>
      <w:bookmarkStart w:id="873" w:name="__RefHeading___Toc7852_3087818978"/>
      <w:bookmarkStart w:id="874" w:name="_Toc527025464"/>
      <w:bookmarkEnd w:id="873"/>
      <w:r>
        <w:rPr/>
        <w:t>Subsystems</w:t>
      </w:r>
      <w:bookmarkEnd w:id="874"/>
    </w:p>
    <w:p>
      <w:pPr>
        <w:pStyle w:val="Normal"/>
        <w:rPr/>
      </w:pPr>
      <w:r>
        <w:rPr/>
        <w:t xml:space="preserve">A subsystem is a unit of functionality that might be required by plugins before that plugin can operate properly. As an example, a Provisioning plugin, receiving its provisioning information from the cloud, can only work properly if there is internet connectivity. The internet subsystem represents functionality in the system that allows network connectivity towards the open internet (and thus the cloud). This subsystem is only available, if the system has detected network connectivity with the internet. </w:t>
      </w:r>
    </w:p>
    <w:p>
      <w:pPr>
        <w:pStyle w:val="Normal"/>
        <w:rPr/>
      </w:pPr>
      <w:r>
        <w:rPr/>
      </w:r>
    </w:p>
    <w:p>
      <w:pPr>
        <w:pStyle w:val="Normal"/>
        <w:rPr/>
      </w:pPr>
      <w:r>
        <w:rPr/>
        <w:t xml:space="preserve">Currently the </w:t>
      </w:r>
      <w:r>
        <w:rPr/>
        <w:fldChar w:fldCharType="begin"/>
      </w:r>
      <w:r>
        <w:rPr/>
        <w:instrText> DOCPROPERTY "Framework"</w:instrText>
      </w:r>
      <w:r>
        <w:rPr/>
        <w:fldChar w:fldCharType="separate"/>
      </w:r>
      <w:r>
        <w:rPr/>
        <w:t>WPEFramework</w:t>
      </w:r>
      <w:r>
        <w:rPr/>
        <w:fldChar w:fldCharType="end"/>
      </w:r>
      <w:r>
        <w:rPr/>
        <w:t xml:space="preserve"> supports the following subsystems (</w:t>
      </w:r>
      <w:r>
        <w:rPr>
          <w:lang w:eastAsia="ar-SA"/>
        </w:rPr>
        <w:t>PluginHost::ISubSystem):</w:t>
      </w:r>
    </w:p>
    <w:tbl>
      <w:tblPr>
        <w:tblW w:w="8403" w:type="dxa"/>
        <w:jc w:val="left"/>
        <w:tblInd w:w="270" w:type="dxa"/>
        <w:tblBorders/>
        <w:tblCellMar>
          <w:top w:w="0" w:type="dxa"/>
          <w:left w:w="150" w:type="dxa"/>
          <w:bottom w:w="0" w:type="dxa"/>
          <w:right w:w="150" w:type="dxa"/>
        </w:tblCellMar>
        <w:tblLook w:noVBand="1" w:val="04a0" w:noHBand="0" w:lastColumn="0" w:firstColumn="1" w:lastRow="0" w:firstRow="1"/>
      </w:tblPr>
      <w:tblGrid>
        <w:gridCol w:w="441"/>
        <w:gridCol w:w="2268"/>
        <w:gridCol w:w="5694"/>
      </w:tblGrid>
      <w:tr>
        <w:trPr>
          <w:trHeight w:val="362" w:hRule="atLeast"/>
        </w:trPr>
        <w:tc>
          <w:tcPr>
            <w:tcW w:w="8403" w:type="dxa"/>
            <w:gridSpan w:val="3"/>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D73A49"/>
                <w:sz w:val="18"/>
                <w:szCs w:val="18"/>
                <w:lang w:eastAsia="en-GB"/>
              </w:rPr>
              <w:t xml:space="preserve">enum subsystem </w:t>
            </w:r>
            <w:r>
              <w:rPr>
                <w:rFonts w:eastAsia="Times New Roman" w:cs="Times New Roman" w:ascii="Consolas" w:hAnsi="Consolas"/>
                <w:color w:val="24292E"/>
                <w:sz w:val="18"/>
                <w:szCs w:val="18"/>
                <w:lang w:eastAsia="en-GB"/>
              </w:rPr>
              <w: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 = 0,</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platform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System identification has been accomplished.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Graphics screen EGL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Network connectivity to the outside world has been established.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Location of the device has been set.</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Time has been synchronized.</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Provisioning information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Decryption functionality is available.</w:t>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 Content exposed via a local web server is available.</w:t>
            </w:r>
          </w:p>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r>
        <w:trPr>
          <w:trHeight w:val="284" w:hRule="exact"/>
        </w:trPr>
        <w:tc>
          <w:tcPr>
            <w:tcW w:w="441" w:type="dxa"/>
            <w:tcBorders/>
            <w:shd w:fill="auto" w:val="clear"/>
          </w:tcPr>
          <w:p>
            <w:pPr>
              <w:pStyle w:val="Normal"/>
              <w:spacing w:lineRule="atLeast" w:line="300"/>
              <w:rPr>
                <w:rFonts w:ascii="Consolas" w:hAnsi="Consolas" w:eastAsia="Times New Roman" w:cs="Times New Roman"/>
                <w:color w:val="D73A49"/>
                <w:sz w:val="18"/>
                <w:szCs w:val="18"/>
                <w:lang w:eastAsia="en-GB"/>
              </w:rPr>
            </w:pPr>
            <w:r>
              <w:rPr>
                <w:rFonts w:eastAsia="Times New Roman" w:cs="Times New Roman" w:ascii="Consolas" w:hAnsi="Consolas"/>
                <w:color w:val="D73A49"/>
                <w:sz w:val="18"/>
                <w:szCs w:val="18"/>
                <w:lang w:eastAsia="en-GB"/>
              </w:rPr>
              <w:t>}</w:t>
            </w:r>
          </w:p>
        </w:tc>
        <w:tc>
          <w:tcPr>
            <w:tcW w:w="2268"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r>
          </w:p>
        </w:tc>
        <w:tc>
          <w:tcPr>
            <w:tcW w:w="5694" w:type="dxa"/>
            <w:tcBorders/>
            <w:shd w:fill="auto" w:val="clear"/>
            <w:tcMar>
              <w:top w:w="6" w:type="dxa"/>
              <w:left w:w="15" w:type="dxa"/>
              <w:bottom w:w="6" w:type="dxa"/>
              <w:right w:w="15" w:type="dxa"/>
            </w:tcMar>
            <w:vAlign w:val="cente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Normal"/>
        <w:rPr/>
      </w:pPr>
      <w:r>
        <w:rPr/>
        <w:fldChar w:fldCharType="begin"/>
      </w:r>
      <w:r>
        <w:rPr/>
        <w:instrText> DOCPROPERTY "Framework"</w:instrText>
      </w:r>
      <w:r>
        <w:rPr/>
        <w:fldChar w:fldCharType="separate"/>
      </w:r>
      <w:r>
        <w:rPr/>
        <w:t>WPEFramework</w:t>
      </w:r>
      <w:r>
        <w:rPr/>
        <w:fldChar w:fldCharType="end"/>
      </w:r>
      <w:r>
        <w:rPr>
          <w:lang w:eastAsia="ar-SA"/>
        </w:rPr>
        <w:t xml:space="preserve"> </w:t>
      </w:r>
      <w:r>
        <w:rPr>
          <w:lang w:eastAsia="ar-SA"/>
        </w:rPr>
        <w:t xml:space="preserve">offers an event driven interface framework for subsystem availability signaling to the plugins. This framework is utilized to realize concurrent startup scenario using a conditional evaluation only in case a condition changes. This allows for startup without requiring sleeps, or resource consuming polling mechanisms. </w:t>
      </w:r>
    </w:p>
    <w:p>
      <w:pPr>
        <w:pStyle w:val="Normal"/>
        <w:rPr/>
      </w:pPr>
      <w:r>
        <w:rPr>
          <w:lang w:eastAsia="ar-SA"/>
        </w:rPr>
        <w:t xml:space="preserve">The startup dependency can be set in the precondition field of the plugin configuration, as can termination conditions be set in the termination field. Note that the </w:t>
      </w:r>
      <w:r>
        <w:rPr/>
        <w:fldChar w:fldCharType="begin"/>
      </w:r>
      <w:r>
        <w:rPr/>
        <w:instrText> DOCPROPERTY "Framework"</w:instrText>
      </w:r>
      <w:r>
        <w:rPr/>
        <w:fldChar w:fldCharType="separate"/>
      </w:r>
      <w:r>
        <w:rPr/>
        <w:t>WPEFramework</w:t>
      </w:r>
      <w:r>
        <w:rPr/>
        <w:fldChar w:fldCharType="end"/>
      </w:r>
      <w:r>
        <w:rPr>
          <w:lang w:eastAsia="ar-SA"/>
        </w:rPr>
        <w:t xml:space="preserve"> will by default set all subsystems to activated when starting up to prevent plugins waiting indefinitely for the conditional evaluation to be triggered. In the Controller configuration the subsystems provided by the system can be configured to disable the automatic subsystem signaling by the </w:t>
      </w:r>
      <w:r>
        <w:rPr/>
        <w:fldChar w:fldCharType="begin"/>
      </w:r>
      <w:r>
        <w:rPr/>
        <w:instrText> DOCPROPERTY "Framework"</w:instrText>
      </w:r>
      <w:r>
        <w:rPr/>
        <w:fldChar w:fldCharType="separate"/>
      </w:r>
      <w:r>
        <w:rPr/>
        <w:t>WPEFramework</w:t>
      </w:r>
      <w:r>
        <w:rPr/>
        <w:fldChar w:fldCharType="end"/>
      </w:r>
      <w:r>
        <w:rPr>
          <w:lang w:eastAsia="ar-SA"/>
        </w:rPr>
        <w:t xml:space="preserve"> for these subsystems.</w:t>
      </w:r>
    </w:p>
    <w:p>
      <w:pPr>
        <w:pStyle w:val="Normal"/>
        <w:rPr>
          <w:lang w:eastAsia="ar-SA"/>
        </w:rPr>
      </w:pPr>
      <w:r>
        <w:rPr>
          <w:lang w:eastAsia="ar-SA"/>
        </w:rPr>
        <w:t xml:space="preserve">The value associated with each subsystem is depicted below the negated value is the same but than </w:t>
      </w:r>
      <w:r>
        <w:rPr>
          <w:sz w:val="18"/>
          <w:szCs w:val="18"/>
          <w:lang w:eastAsia="ar-SA"/>
        </w:rPr>
        <w:t>the</w:t>
      </w:r>
      <w:r>
        <w:rPr>
          <w:lang w:eastAsia="ar-SA"/>
        </w:rPr>
        <w:t xml:space="preserve"> value should be prefixed with an exclamation mark (!).</w:t>
      </w:r>
    </w:p>
    <w:p>
      <w:pPr>
        <w:pStyle w:val="Normal"/>
        <w:rPr>
          <w:lang w:eastAsia="ar-SA"/>
        </w:rPr>
      </w:pPr>
      <w:r>
        <w:rPr>
          <w:lang w:eastAsia="ar-SA"/>
        </w:rPr>
      </w:r>
    </w:p>
    <w:tbl>
      <w:tblPr>
        <w:tblW w:w="3391" w:type="dxa"/>
        <w:jc w:val="left"/>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top w:w="6" w:type="dxa"/>
          <w:left w:w="10" w:type="dxa"/>
          <w:bottom w:w="6" w:type="dxa"/>
          <w:right w:w="15" w:type="dxa"/>
        </w:tblCellMar>
        <w:tblLook w:noVBand="1" w:val="04a0" w:noHBand="0" w:lastColumn="0" w:firstColumn="1" w:lastRow="0" w:firstRow="1"/>
      </w:tblPr>
      <w:tblGrid>
        <w:gridCol w:w="1717"/>
        <w:gridCol w:w="1673"/>
      </w:tblGrid>
      <w:tr>
        <w:trPr>
          <w:trHeight w:val="340" w:hRule="exact"/>
        </w:trPr>
        <w:tc>
          <w:tcPr>
            <w:tcW w:w="1717"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color="BFBFBF" w:fill="auto" w:themeColor="background1" w:themeShade="bf" w:val="solid"/>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SUBSYSTEM</w:t>
            </w:r>
          </w:p>
        </w:tc>
        <w:tc>
          <w:tcPr>
            <w:tcW w:w="1673"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color="BFBFBF" w:fill="auto" w:themeColor="background1" w:themeShade="bf" w:val="solid"/>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CONFIGNAME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ind w:left="123" w:right="272" w:hanging="123"/>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PLATFORM</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Platform</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NETWORK</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Network</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IDENTIFIER</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Identifier</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GRAPHICS</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Graphics</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INTERNET</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Internet</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LOCATION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Location</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TIME</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Time</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PROVISIONING</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Provisioning</w:t>
            </w:r>
          </w:p>
        </w:tc>
      </w:tr>
      <w:tr>
        <w:trPr>
          <w:trHeight w:val="340" w:hRule="exact"/>
        </w:trPr>
        <w:tc>
          <w:tcPr>
            <w:tcW w:w="1717"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DECRYPTION</w:t>
            </w:r>
          </w:p>
        </w:tc>
        <w:tc>
          <w:tcPr>
            <w:tcW w:w="1673"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7" w:type="dxa"/>
            </w:tcMar>
          </w:tcPr>
          <w:p>
            <w:pPr>
              <w:pStyle w:val="Normal"/>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Decryption</w:t>
            </w:r>
          </w:p>
        </w:tc>
      </w:tr>
      <w:tr>
        <w:trPr>
          <w:trHeight w:val="340" w:hRule="exact"/>
        </w:trPr>
        <w:tc>
          <w:tcPr>
            <w:tcW w:w="1717"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auto" w:val="clear"/>
          </w:tcPr>
          <w:p>
            <w:pPr>
              <w:pStyle w:val="Normal"/>
              <w:spacing w:lineRule="atLeast" w:line="300"/>
              <w:rPr>
                <w:rFonts w:ascii="Consolas" w:hAnsi="Consolas" w:eastAsia="Times New Roman" w:cs="Times New Roman"/>
                <w:color w:val="24292E"/>
                <w:sz w:val="18"/>
                <w:szCs w:val="18"/>
                <w:lang w:eastAsia="en-GB"/>
              </w:rPr>
            </w:pPr>
            <w:r>
              <w:rPr>
                <w:rFonts w:eastAsia="Times New Roman" w:cs="Times New Roman" w:ascii="Consolas" w:hAnsi="Consolas"/>
                <w:color w:val="24292E"/>
                <w:sz w:val="18"/>
                <w:szCs w:val="18"/>
                <w:lang w:eastAsia="en-GB"/>
              </w:rPr>
              <w:t>WEBSOURCE</w:t>
            </w:r>
          </w:p>
        </w:tc>
        <w:tc>
          <w:tcPr>
            <w:tcW w:w="1673"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auto" w:val="clear"/>
            <w:tcMar>
              <w:left w:w="-7" w:type="dxa"/>
            </w:tcMar>
          </w:tcPr>
          <w:p>
            <w:pPr>
              <w:pStyle w:val="Normal"/>
              <w:spacing w:lineRule="atLeast" w:line="300"/>
              <w:ind w:left="-178" w:firstLine="178"/>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t>WebSource</w:t>
            </w:r>
          </w:p>
          <w:p>
            <w:pPr>
              <w:pStyle w:val="Normal"/>
              <w:keepNext w:val="true"/>
              <w:spacing w:lineRule="atLeast" w:line="300"/>
              <w:rPr>
                <w:rFonts w:ascii="Consolas" w:hAnsi="Consolas" w:eastAsia="Times New Roman" w:cs="Times New Roman"/>
                <w:color w:val="6A737D"/>
                <w:sz w:val="18"/>
                <w:szCs w:val="18"/>
                <w:lang w:eastAsia="en-GB"/>
              </w:rPr>
            </w:pPr>
            <w:r>
              <w:rPr>
                <w:rFonts w:eastAsia="Times New Roman" w:cs="Times New Roman" w:ascii="Consolas" w:hAnsi="Consolas"/>
                <w:color w:val="6A737D"/>
                <w:sz w:val="18"/>
                <w:szCs w:val="18"/>
                <w:lang w:eastAsia="en-GB"/>
              </w:rPr>
            </w:r>
          </w:p>
        </w:tc>
      </w:tr>
    </w:tbl>
    <w:p>
      <w:pPr>
        <w:pStyle w:val="Caption1"/>
        <w:widowControl w:val="false"/>
        <w:bidi w:val="0"/>
        <w:spacing w:lineRule="auto" w:line="240" w:before="0" w:after="200"/>
        <w:ind w:left="0" w:right="0" w:hanging="0"/>
        <w:jc w:val="left"/>
        <w:rPr/>
      </w:pPr>
      <w:r>
        <w:rPr/>
        <w:t xml:space="preserve">Table </w:t>
      </w:r>
      <w:r>
        <w:rPr/>
        <w:fldChar w:fldCharType="begin"/>
      </w:r>
      <w:r>
        <w:rPr/>
        <w:instrText> SEQ Table \* ARABIC </w:instrText>
      </w:r>
      <w:r>
        <w:rPr/>
        <w:fldChar w:fldCharType="separate"/>
      </w:r>
      <w:r>
        <w:rPr/>
        <w:t>1</w:t>
      </w:r>
      <w:r>
        <w:rPr/>
        <w:fldChar w:fldCharType="end"/>
      </w:r>
      <w:r>
        <w:rPr/>
        <w:t xml:space="preserve"> Subsystem to configname</w:t>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Normal"/>
        <w:widowControl w:val="false"/>
        <w:bidi w:val="0"/>
        <w:spacing w:lineRule="auto" w:line="240" w:before="0" w:after="200"/>
        <w:ind w:left="0" w:right="0" w:hanging="0"/>
        <w:jc w:val="left"/>
        <w:rPr/>
      </w:pPr>
      <w:r>
        <w:rPr/>
      </w:r>
    </w:p>
    <w:p>
      <w:pPr>
        <w:pStyle w:val="Heading1"/>
        <w:numPr>
          <w:ilvl w:val="0"/>
          <w:numId w:val="4"/>
        </w:numPr>
        <w:rPr/>
      </w:pPr>
      <w:bookmarkStart w:id="875" w:name="__RefHeading___Toc7854_3087818978"/>
      <w:bookmarkStart w:id="876" w:name="_Toc527025465"/>
      <w:bookmarkStart w:id="877" w:name="_Toc496167967"/>
      <w:bookmarkStart w:id="878" w:name="_Toc370376418"/>
      <w:bookmarkEnd w:id="875"/>
      <w:bookmarkEnd w:id="877"/>
      <w:bookmarkEnd w:id="878"/>
      <w:r>
        <w:rPr/>
        <w:t>WPEFramework Application</w:t>
      </w:r>
      <w:bookmarkEnd w:id="876"/>
    </w:p>
    <w:p>
      <w:pPr>
        <w:pStyle w:val="Heading2"/>
        <w:numPr>
          <w:ilvl w:val="1"/>
          <w:numId w:val="4"/>
        </w:numPr>
        <w:rPr/>
      </w:pPr>
      <w:bookmarkStart w:id="879" w:name="__RefHeading___Toc7856_3087818978"/>
      <w:bookmarkStart w:id="880" w:name="_Toc527025466"/>
      <w:bookmarkStart w:id="881" w:name="_Toc496167968"/>
      <w:bookmarkStart w:id="882" w:name="_Toc370376419"/>
      <w:bookmarkEnd w:id="879"/>
      <w:bookmarkEnd w:id="881"/>
      <w:bookmarkEnd w:id="882"/>
      <w:r>
        <w:rPr/>
        <w:t>Startup parameters</w:t>
      </w:r>
      <w:bookmarkEnd w:id="880"/>
    </w:p>
    <w:p>
      <w:pPr>
        <w:pStyle w:val="Heading2"/>
        <w:numPr>
          <w:ilvl w:val="1"/>
          <w:numId w:val="4"/>
        </w:numPr>
        <w:rPr/>
      </w:pPr>
      <w:bookmarkStart w:id="883" w:name="__RefHeading___Toc7858_3087818978"/>
      <w:bookmarkStart w:id="884" w:name="_Toc527025467"/>
      <w:bookmarkStart w:id="885" w:name="_Toc370376420"/>
      <w:bookmarkStart w:id="886" w:name="_Toc496167969"/>
      <w:bookmarkEnd w:id="883"/>
      <w:bookmarkEnd w:id="885"/>
      <w:bookmarkEnd w:id="886"/>
      <w:r>
        <w:rPr/>
        <w:t>Configuration</w:t>
      </w:r>
      <w:bookmarkEnd w:id="884"/>
    </w:p>
    <w:p>
      <w:pPr>
        <w:pStyle w:val="Normal"/>
        <w:rPr/>
      </w:pPr>
      <w:r>
        <w:rPr/>
        <w:t xml:space="preserve">The configuration for the </w:t>
      </w:r>
      <w:r>
        <w:rPr/>
        <w:fldChar w:fldCharType="begin"/>
      </w:r>
      <w:r>
        <w:rPr/>
        <w:instrText> DOCPROPERTY "Framework"</w:instrText>
      </w:r>
      <w:r>
        <w:rPr/>
        <w:fldChar w:fldCharType="separate"/>
      </w:r>
      <w:r>
        <w:rPr/>
        <w:t>WPEFramework</w:t>
      </w:r>
      <w:r>
        <w:rPr/>
        <w:fldChar w:fldCharType="end"/>
      </w:r>
      <w:r>
        <w:rPr/>
        <w:t xml:space="preserve"> covers for a flexible deployment. Most behavior and file locations can be configured.</w:t>
      </w:r>
    </w:p>
    <w:p>
      <w:pPr>
        <w:pStyle w:val="Heading3"/>
        <w:numPr>
          <w:ilvl w:val="2"/>
          <w:numId w:val="4"/>
        </w:numPr>
        <w:rPr/>
      </w:pPr>
      <w:bookmarkStart w:id="887" w:name="__RefHeading___Toc7860_3087818978"/>
      <w:bookmarkStart w:id="888" w:name="_Toc370376421"/>
      <w:bookmarkStart w:id="889" w:name="_Toc527025468"/>
      <w:bookmarkEnd w:id="887"/>
      <w:r>
        <w:rPr/>
        <w:t>Main configuration</w:t>
      </w:r>
      <w:bookmarkEnd w:id="888"/>
      <w:bookmarkEnd w:id="889"/>
      <w:r>
        <w:rPr/>
        <w:tab/>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version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String stating the Human Readable string associated with this delivery. </w:t>
            </w:r>
            <w:r>
              <w:rPr>
                <w:rFonts w:eastAsia="Cambria" w:eastAsiaTheme="minorHAnsi"/>
                <w:b/>
                <w:bCs/>
                <w:lang w:eastAsia="ja-JP"/>
              </w:rPr>
              <w:t>Default</w:t>
            </w:r>
            <w:r>
              <w:rPr>
                <w:rFonts w:eastAsia="Cambria" w:eastAsiaTheme="minorHAnsi"/>
                <w:lang w:eastAsia="ja-JP"/>
              </w:rPr>
              <w:t>: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model</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Model identification that is returned in multicast broadcasts to identify this device. </w:t>
            </w:r>
            <w:r>
              <w:rPr>
                <w:rFonts w:eastAsia="Cambria" w:eastAsiaTheme="minorHAnsi"/>
                <w:b/>
                <w:bCs/>
                <w:lang w:eastAsia="ja-JP"/>
              </w:rPr>
              <w:t>Default</w:t>
            </w:r>
            <w:r>
              <w:rPr>
                <w:rFonts w:eastAsia="Cambria" w:eastAsiaTheme="minorHAnsi"/>
                <w:lang w:eastAsia="ja-JP"/>
              </w:rPr>
              <w:t>: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port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Number identifying the port on which the TCP RESTfull server should be listening. </w:t>
            </w:r>
            <w:r>
              <w:rPr>
                <w:rFonts w:eastAsia="Cambria" w:eastAsiaTheme="minorHAnsi"/>
                <w:b/>
                <w:bCs/>
                <w:lang w:eastAsia="ja-JP"/>
              </w:rPr>
              <w:t>Default</w:t>
            </w:r>
            <w:r>
              <w:rPr>
                <w:rFonts w:eastAsia="Cambria" w:eastAsiaTheme="minorHAnsi"/>
                <w:lang w:eastAsia="ja-JP"/>
              </w:rPr>
              <w:t>: 80</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binding</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 address to associate the TCP RESTfull server with. This parameter is mutual exclusive with the interface parameter.</w:t>
            </w:r>
            <w:r>
              <w:rPr>
                <w:rFonts w:eastAsia="Cambria" w:eastAsiaTheme="minorHAnsi"/>
                <w:b/>
                <w:bCs/>
                <w:lang w:eastAsia="ja-JP"/>
              </w:rPr>
              <w:t xml:space="preserve"> Default</w:t>
            </w:r>
            <w:r>
              <w:rPr>
                <w:rFonts w:eastAsia="Cambria" w:eastAsiaTheme="minorHAnsi"/>
                <w:lang w:eastAsia="ja-JP"/>
              </w:rPr>
              <w:t>: AnyInterface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Interface to associate with the TCP RESTfull server with. This parameter is mutual exclusive with the binding parameter.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prefix</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This is the prefix to indicate the default sstart path for accessing the RESTfull service. </w:t>
            </w:r>
            <w:r>
              <w:rPr>
                <w:rFonts w:eastAsia="Cambria" w:eastAsiaTheme="minorHAnsi"/>
                <w:b/>
                <w:bCs/>
                <w:lang w:eastAsia="ja-JP"/>
              </w:rPr>
              <w:t>Default</w:t>
            </w:r>
            <w:r>
              <w:rPr>
                <w:rFonts w:eastAsia="Cambria" w:eastAsiaTheme="minorHAnsi"/>
                <w:lang w:eastAsia="ja-JP"/>
              </w:rPr>
              <w:t>: “Service”.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persistentpath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Path to the location where information can be stored over reboots. The path is always postfixed by the callsign of the plugin.</w:t>
            </w:r>
          </w:p>
          <w:p>
            <w:pPr>
              <w:pStyle w:val="Textintable"/>
              <w:rPr/>
            </w:pPr>
            <w:r>
              <w:rPr>
                <w:rFonts w:eastAsia="Cambria" w:eastAsiaTheme="minorHAnsi"/>
                <w:lang w:eastAsia="ja-JP"/>
              </w:rPr>
              <w:t xml:space="preserve">    </w:t>
            </w:r>
            <w:r>
              <w:rPr>
                <w:rFonts w:eastAsia="Cambria" w:eastAsiaTheme="minorHAnsi"/>
                <w:lang w:eastAsia="ja-JP"/>
              </w:rPr>
              <w:t>&lt;persistentpath&gt;/&lt;callsign&gt;/</w:t>
            </w:r>
          </w:p>
          <w:p>
            <w:pPr>
              <w:pStyle w:val="Textintable"/>
              <w:rPr>
                <w:rFonts w:eastAsia="Cambria" w:eastAsiaTheme="minorHAnsi"/>
                <w:lang w:eastAsia="ja-JP"/>
              </w:rPr>
            </w:pPr>
            <w:r>
              <w:rPr>
                <w:rFonts w:eastAsia="Cambria" w:eastAsiaTheme="minorHAnsi"/>
                <w:lang w:eastAsia="ja-JP"/>
              </w:rPr>
              <w:t>under the callsign PluginHost, a file called override.json can be found. Here the WPEFramework stores the configuration of all configured plugins together with the autostart flag. These settings “overrule” the once found in the configuration files (read only)</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read-only data is stored, this path is post-fixed with the plugins classname.</w:t>
            </w:r>
          </w:p>
          <w:p>
            <w:pPr>
              <w:pStyle w:val="Textintable"/>
              <w:rPr>
                <w:rFonts w:eastAsia="Cambria" w:eastAsiaTheme="minorHAnsi"/>
                <w:lang w:eastAsia="ja-JP"/>
              </w:rPr>
            </w:pPr>
            <w:r>
              <w:rPr>
                <w:rFonts w:eastAsia="Cambria" w:eastAsiaTheme="minorHAnsi"/>
                <w:lang w:eastAsia="ja-JP"/>
              </w:rPr>
              <w:t xml:space="preserve">    </w:t>
            </w:r>
            <w:r>
              <w:rPr>
                <w:rFonts w:eastAsia="Cambria" w:eastAsiaTheme="minorHAnsi"/>
                <w:lang w:eastAsia="ja-JP"/>
              </w:rPr>
              <w:t>&lt;datapath&gt;/&lt;classname&gt;/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systempath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the location where the plugins will be searched, if not found on the persistent path.</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volatilepath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use in case volatile storage is required. This storage is cleared after reboot.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proxystubpath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Path to where the Proxy Stubs can be found. All the files found uon this path, with the extension *.so will be loaded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configpath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 xml:space="preserve">Path to the JSON configuration files. Each JSON file is describing the configuration for a plugin instance. If no value is given, the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will search the directory called plugins, found next to the location where this configuration file is located.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ipv6</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Boolean to force IPv4 networking only, if set to false. Default: false. </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tracing</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Array of traces that should be enabled or disabled from startup.</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redirect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 xml:space="preserve">If no path is given, if a RESTfull API is called, it will be redirected to the path given here. </w:t>
            </w:r>
            <w:r>
              <w:rPr>
                <w:rFonts w:eastAsia="Cambria" w:eastAsiaTheme="minorHAnsi"/>
                <w:b/>
                <w:bCs/>
                <w:lang w:eastAsia="ja-JP"/>
              </w:rPr>
              <w:t>Default</w:t>
            </w:r>
            <w:r>
              <w:rPr>
                <w:rFonts w:eastAsia="Cambria" w:eastAsiaTheme="minorHAnsi"/>
                <w:lang w:eastAsia="ja-JP"/>
              </w:rPr>
              <w:t>: /Service/Controller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 xml:space="preserve">JSON object to specify process properties for the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parent process to be started. See 3.2.3 for the fields</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input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Enumerate specifying how inserted keys should be forwarded.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communicator</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 xml:space="preserve">Default path to reach the RPC communication channel of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Each newly created out-of-process instance will hookup, using this identifier to the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Over this channel, RPC invoke actions will take place.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plugins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Array of potential plugin configuration. The semantics of these JSON structs is equal to the ones found in the configpath, with the exception of the callsign. Where the name of the JSON file found in the configpath, will be the callsign, here it is the callsign keyword identifying the callsign to be used for this instance. </w:t>
            </w:r>
          </w:p>
        </w:tc>
      </w:tr>
    </w:tbl>
    <w:p>
      <w:pPr>
        <w:pStyle w:val="Heading3"/>
        <w:numPr>
          <w:ilvl w:val="2"/>
          <w:numId w:val="4"/>
        </w:numPr>
        <w:rPr/>
      </w:pPr>
      <w:bookmarkStart w:id="890" w:name="__RefHeading___Toc7862_3087818978"/>
      <w:bookmarkStart w:id="891" w:name="_Toc527025469"/>
      <w:bookmarkStart w:id="892" w:name="_Toc370376422"/>
      <w:bookmarkEnd w:id="890"/>
      <w:bookmarkEnd w:id="892"/>
      <w:r>
        <w:rPr/>
        <w:t>Plugin</w:t>
      </w:r>
      <w:bookmarkEnd w:id="891"/>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Name identifying this instance of the plugin.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Class name that should be instantiated to get the default IPlugin interface.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Name of the SO (shared object) to be loaded to find the given classname.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 xml:space="preserve">Should this plugin be activated during startup time, or will it be started later via the RESTfull API. </w:t>
            </w:r>
            <w:r>
              <w:rPr>
                <w:rFonts w:eastAsia="Cambria" w:eastAsiaTheme="minorHAnsi"/>
                <w:b/>
                <w:bCs/>
                <w:lang w:eastAsia="ja-JP"/>
              </w:rPr>
              <w:t>Default</w:t>
            </w:r>
            <w:r>
              <w:rPr>
                <w:rFonts w:eastAsia="Cambria" w:eastAsiaTheme="minorHAnsi"/>
                <w:lang w:eastAsia="ja-JP"/>
              </w:rPr>
              <w:t>: true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precondition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to comply to before activating this plugin (AND).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termination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List of subsystem states that trigger the Deactivation of this plugin (OR).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JSON object specifying the exact configuration for this plugin. See the documentation of the specific plugin for details.</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root</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JSON object specifiying RPC configuration of this plugin. This object is contained inside configuration-object. See the documentation of the specific plugin for details.</w:t>
            </w:r>
          </w:p>
        </w:tc>
      </w:tr>
    </w:tbl>
    <w:p>
      <w:pPr>
        <w:pStyle w:val="Heading3"/>
        <w:numPr>
          <w:ilvl w:val="2"/>
          <w:numId w:val="4"/>
        </w:numPr>
        <w:rPr/>
      </w:pPr>
      <w:bookmarkStart w:id="893" w:name="__RefHeading___Toc7864_3087818978"/>
      <w:bookmarkStart w:id="894" w:name="__DdeLink__4420_3333340783"/>
      <w:bookmarkStart w:id="895" w:name="_Toc370376423"/>
      <w:bookmarkStart w:id="896" w:name="_Toc527025470"/>
      <w:bookmarkEnd w:id="893"/>
      <w:r>
        <w:rPr/>
        <w:t>Process</w:t>
      </w:r>
      <w:bookmarkEnd w:id="895"/>
      <w:bookmarkEnd w:id="896"/>
      <w:r>
        <w:rPr/>
        <w:t xml:space="preserve"> </w:t>
      </w:r>
      <w:bookmarkEnd w:id="894"/>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priority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Relative adjustment of the niceness level of the parent process (-20 : +19)</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policy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Scheduler policy to be applied (Batch, Idle, FIFO, RoundRobin or Other)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oomadjust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Relative adjustment of the OOMScore (-10 : +10)</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stacksize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The default stack size to be pre-allocated for a new thread to be started.</w:t>
            </w:r>
          </w:p>
        </w:tc>
      </w:tr>
    </w:tbl>
    <w:p>
      <w:pPr>
        <w:pStyle w:val="Normal"/>
        <w:rPr/>
      </w:pPr>
      <w:r>
        <w:rPr/>
      </w:r>
    </w:p>
    <w:p>
      <w:pPr>
        <w:pStyle w:val="Normal"/>
        <w:rPr/>
      </w:pPr>
      <w:r>
        <w:rPr/>
      </w:r>
    </w:p>
    <w:p>
      <w:pPr>
        <w:pStyle w:val="Heading1"/>
        <w:numPr>
          <w:ilvl w:val="0"/>
          <w:numId w:val="4"/>
        </w:numPr>
        <w:rPr/>
      </w:pPr>
      <w:bookmarkStart w:id="897" w:name="__RefHeading___Toc7870_3087818978"/>
      <w:bookmarkStart w:id="898" w:name="_Toc527025471"/>
      <w:bookmarkStart w:id="899" w:name="_Toc370376424"/>
      <w:bookmarkStart w:id="900" w:name="_Toc496167970"/>
      <w:bookmarkEnd w:id="897"/>
      <w:bookmarkEnd w:id="899"/>
      <w:bookmarkEnd w:id="900"/>
      <w:r>
        <w:rPr/>
        <w:t>Controller Plugin</w:t>
      </w:r>
      <w:bookmarkEnd w:id="898"/>
    </w:p>
    <w:p>
      <w:pPr>
        <w:pStyle w:val="Normal"/>
        <w:rPr/>
      </w:pPr>
      <w:r>
        <w:rPr/>
        <w:fldChar w:fldCharType="begin"/>
      </w:r>
      <w:r>
        <w:rPr/>
        <w:instrText> DOCPROPERTY "Framework"</w:instrText>
      </w:r>
      <w:r>
        <w:rPr/>
        <w:fldChar w:fldCharType="separate"/>
      </w:r>
      <w:r>
        <w:rPr/>
        <w:t>WPEFramework</w:t>
      </w:r>
      <w:r>
        <w:rPr/>
        <w:fldChar w:fldCharType="end"/>
      </w:r>
      <w:r>
        <w:rPr/>
        <w:t xml:space="preserve"> </w:t>
      </w:r>
      <w:r>
        <w:rPr/>
        <w:t xml:space="preserve">is the application that loads, initializes, de-initializes and unloads modules, by configuration. Each module realizes a specific functionality. Depending on the deployment different modules will be deployed/configured and loaded. One of the plugins that is the exception to the rule of loading/unloading, is the controller. </w:t>
      </w:r>
    </w:p>
    <w:p>
      <w:pPr>
        <w:pStyle w:val="Normal"/>
        <w:rPr/>
      </w:pPr>
      <w:r>
        <w:rPr/>
        <w:t xml:space="preserve">The controller plugin is part of the </w:t>
      </w:r>
      <w:r>
        <w:rPr/>
        <w:fldChar w:fldCharType="begin"/>
      </w:r>
      <w:r>
        <w:rPr/>
        <w:instrText> DOCPROPERTY "Framework"</w:instrText>
      </w:r>
      <w:r>
        <w:rPr/>
        <w:fldChar w:fldCharType="separate"/>
      </w:r>
      <w:r>
        <w:rPr/>
        <w:t>WPEFramework</w:t>
      </w:r>
      <w:r>
        <w:rPr/>
        <w:fldChar w:fldCharType="end"/>
      </w:r>
      <w:r>
        <w:rPr/>
        <w:t xml:space="preserve"> and cannot be activated/deactivated and thus not be unloaded. This is the plugin that Controls (Activate/Deactivate) the configured plugins. As this is an integral part of </w:t>
      </w:r>
      <w:r>
        <w:rPr/>
        <w:fldChar w:fldCharType="begin"/>
      </w:r>
      <w:r>
        <w:rPr/>
        <w:instrText> DOCPROPERTY "Framework"</w:instrText>
      </w:r>
      <w:r>
        <w:rPr/>
        <w:fldChar w:fldCharType="separate"/>
      </w:r>
      <w:r>
        <w:rPr/>
        <w:t>WPEFramework</w:t>
      </w:r>
      <w:r>
        <w:rPr/>
        <w:fldChar w:fldCharType="end"/>
      </w:r>
      <w:r>
        <w:rPr/>
        <w:t>, it will be described in this document. All other plugins have their own document, describing their configuration and their API.</w:t>
      </w:r>
    </w:p>
    <w:p>
      <w:pPr>
        <w:pStyle w:val="Heading2"/>
        <w:numPr>
          <w:ilvl w:val="1"/>
          <w:numId w:val="4"/>
        </w:numPr>
        <w:rPr/>
      </w:pPr>
      <w:bookmarkStart w:id="901" w:name="__RefHeading___Toc7872_3087818978"/>
      <w:bookmarkStart w:id="902" w:name="_Toc527025472"/>
      <w:bookmarkStart w:id="903" w:name="_Toc370376425"/>
      <w:bookmarkStart w:id="904" w:name="_Ref496195423"/>
      <w:bookmarkStart w:id="905" w:name="_Toc496167971"/>
      <w:bookmarkEnd w:id="901"/>
      <w:bookmarkEnd w:id="903"/>
      <w:bookmarkEnd w:id="904"/>
      <w:bookmarkEnd w:id="905"/>
      <w:r>
        <w:rPr/>
        <w:t>Activate/Deactivate state-diagram</w:t>
      </w:r>
      <w:bookmarkEnd w:id="902"/>
    </w:p>
    <w:p>
      <w:pPr>
        <w:pStyle w:val="Normal"/>
        <w:rPr/>
      </w:pPr>
      <w:r>
        <mc:AlternateContent>
          <mc:Choice Requires="wps">
            <w:drawing>
              <wp:anchor behindDoc="0" distT="0" distB="0" distL="114300" distR="114300" simplePos="0" locked="0" layoutInCell="1" allowOverlap="1" relativeHeight="40" wp14:anchorId="4CA0B34A">
                <wp:simplePos x="0" y="0"/>
                <wp:positionH relativeFrom="column">
                  <wp:posOffset>753745</wp:posOffset>
                </wp:positionH>
                <wp:positionV relativeFrom="paragraph">
                  <wp:posOffset>5523865</wp:posOffset>
                </wp:positionV>
                <wp:extent cx="3950335" cy="116205"/>
                <wp:effectExtent l="0" t="0" r="0" b="0"/>
                <wp:wrapThrough wrapText="bothSides">
                  <wp:wrapPolygon edited="0">
                    <wp:start x="0" y="0"/>
                    <wp:lineTo x="0" y="0"/>
                    <wp:lineTo x="0" y="0"/>
                  </wp:wrapPolygon>
                </wp:wrapThrough>
                <wp:docPr id="17" name="Text Box 1"/>
                <a:graphic xmlns:a="http://schemas.openxmlformats.org/drawingml/2006/main">
                  <a:graphicData uri="http://schemas.microsoft.com/office/word/2010/wordprocessingShape">
                    <wps:wsp>
                      <wps:cNvSpPr/>
                      <wps:spPr>
                        <a:xfrm>
                          <a:off x="0" y="0"/>
                          <a:ext cx="3949560" cy="115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wps:txbx>
                      <wps:bodyPr lIns="0" rIns="0" tIns="0" bIns="0">
                        <a:prstTxWarp prst="textNoShape"/>
                        <a:spAutoFit/>
                      </wps:bodyPr>
                    </wps:wsp>
                  </a:graphicData>
                </a:graphic>
              </wp:anchor>
            </w:drawing>
          </mc:Choice>
          <mc:Fallback>
            <w:pict>
              <v:rect id="shape_0" ID="Text Box 1" fillcolor="white" stroked="f" style="position:absolute;margin-left:59.35pt;margin-top:434.95pt;width:310.95pt;height:9.05pt" wp14:anchorId="4CA0B34A">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Plugin state diagram</w:t>
                      </w:r>
                    </w:p>
                  </w:txbxContent>
                </v:textbox>
              </v:rect>
            </w:pict>
          </mc:Fallback>
        </mc:AlternateContent>
        <w:drawing>
          <wp:anchor behindDoc="0" distT="0" distB="2540" distL="114300" distR="114300" simplePos="0" locked="0" layoutInCell="1" allowOverlap="1" relativeHeight="39">
            <wp:simplePos x="0" y="0"/>
            <wp:positionH relativeFrom="column">
              <wp:posOffset>753745</wp:posOffset>
            </wp:positionH>
            <wp:positionV relativeFrom="paragraph">
              <wp:posOffset>770255</wp:posOffset>
            </wp:positionV>
            <wp:extent cx="3939540" cy="4696460"/>
            <wp:effectExtent l="0" t="0" r="0" b="0"/>
            <wp:wrapTopAndBottom/>
            <wp:docPr id="19" name="Afbeelding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25" descr=""/>
                    <pic:cNvPicPr>
                      <a:picLocks noChangeAspect="1" noChangeArrowheads="1"/>
                    </pic:cNvPicPr>
                  </pic:nvPicPr>
                  <pic:blipFill>
                    <a:blip r:embed="rId17"/>
                    <a:stretch>
                      <a:fillRect/>
                    </a:stretch>
                  </pic:blipFill>
                  <pic:spPr bwMode="auto">
                    <a:xfrm>
                      <a:off x="0" y="0"/>
                      <a:ext cx="3939540" cy="4696460"/>
                    </a:xfrm>
                    <a:prstGeom prst="rect">
                      <a:avLst/>
                    </a:prstGeom>
                  </pic:spPr>
                </pic:pic>
              </a:graphicData>
            </a:graphic>
          </wp:anchor>
        </w:drawing>
      </w:r>
      <w:r>
        <w:rPr/>
        <w:t xml:space="preserve">Each plugin in the </w:t>
      </w:r>
      <w:r>
        <w:rPr/>
        <w:fldChar w:fldCharType="begin"/>
      </w:r>
      <w:r>
        <w:rPr/>
        <w:instrText> DOCPROPERTY "Framework"</w:instrText>
      </w:r>
      <w:r>
        <w:rPr/>
        <w:fldChar w:fldCharType="separate"/>
      </w:r>
      <w:r>
        <w:rPr/>
        <w:t>WPEFramework</w:t>
      </w:r>
      <w:r>
        <w:rPr/>
        <w:fldChar w:fldCharType="end"/>
      </w:r>
      <w:r>
        <w:rPr/>
        <w:t xml:space="preserve"> goes through a sequence of states when it is being Activated or Deactivated. The Activation and Deactivation of a plugin can be triggered via the Controller Plugin API (see </w:t>
      </w:r>
      <w:r>
        <w:rPr/>
        <w:fldChar w:fldCharType="begin"/>
      </w:r>
      <w:r>
        <w:rPr/>
        <w:instrText> REF _Ref496166552 \r \h </w:instrText>
      </w:r>
      <w:r>
        <w:rPr/>
        <w:fldChar w:fldCharType="separate"/>
      </w:r>
      <w:r>
        <w:rPr/>
        <w:t>Error: Reference source not found</w:t>
      </w:r>
      <w:r>
        <w:rPr/>
        <w:fldChar w:fldCharType="end"/>
      </w:r>
      <w:r>
        <w:rPr/>
        <w:t xml:space="preserve"> for details). The next diagram depicts the state diagram for Activation and Deactivation of a plugin. </w:t>
      </w:r>
    </w:p>
    <w:p>
      <w:pPr>
        <w:pStyle w:val="Normal"/>
        <w:rPr/>
      </w:pPr>
      <w:r>
        <w:rPr/>
      </w:r>
    </w:p>
    <w:p>
      <w:pPr>
        <w:pStyle w:val="Normal"/>
        <w:rPr/>
      </w:pPr>
      <w:r>
        <w:rPr/>
      </w:r>
    </w:p>
    <w:p>
      <w:pPr>
        <w:pStyle w:val="Normal"/>
        <w:rPr/>
      </w:pPr>
      <w:r>
        <w:rPr/>
        <w:t>The states Deactivated, Activating, Activated and Deactivating are controlled by the Controller plugin. The sub-states, suspended and resumed are controlled by the plugin self. To change these states, the API on the plugin needs to be called. For the details, see the specific plugin that have suspend and resume behavior.</w:t>
      </w:r>
    </w:p>
    <w:p>
      <w:pPr>
        <w:pStyle w:val="Heading2"/>
        <w:numPr>
          <w:ilvl w:val="1"/>
          <w:numId w:val="4"/>
        </w:numPr>
        <w:rPr/>
      </w:pPr>
      <w:bookmarkStart w:id="906" w:name="__RefHeading___Toc17769_2994574191"/>
      <w:bookmarkStart w:id="907" w:name="__DdeLink__17767_2994574191"/>
      <w:bookmarkEnd w:id="906"/>
      <w:bookmarkEnd w:id="907"/>
      <w:r>
        <w:rPr/>
        <w:t>Configuration</w:t>
      </w:r>
    </w:p>
    <w:p>
      <w:pPr>
        <w:pStyle w:val="Normal"/>
        <w:rPr/>
      </w:pPr>
      <w:r>
        <w:rPr/>
      </w:r>
      <w:bookmarkStart w:id="908" w:name="__DdeLink__17767_29945741911"/>
      <w:bookmarkStart w:id="909" w:name="__DdeLink__17767_29945741911"/>
      <w:bookmarkEnd w:id="909"/>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the instance name for the controller plugin. If no name is give, the default name will be “Controller”.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should not be available or is an empty string.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[bool]</w:t>
              <w:tab/>
              <w:t xml:space="preserve">should not be available or true. The controller is </w:t>
            </w:r>
            <w:r>
              <w:rPr>
                <w:rFonts w:eastAsia="Cambria" w:eastAsiaTheme="minorHAnsi"/>
                <w:b/>
                <w:lang w:eastAsia="ja-JP"/>
              </w:rPr>
              <w:t>always</w:t>
            </w:r>
            <w:r>
              <w:rPr>
                <w:rFonts w:eastAsia="Cambria" w:eastAsiaTheme="minorHAnsi"/>
                <w:lang w:eastAsia="ja-JP"/>
              </w:rPr>
              <w:t xml:space="preserve"> activated.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ttl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[uint8]</w:t>
              <w:tab/>
              <w:t xml:space="preserve">Defines the TTL to be set on the broadcast package for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discovery in the network. Default: 1.</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resumes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JSON Array of call signs that have an IStateControl interface (suspend/resume behavior) and need a resume at startup. By definition, if a plugin supports the IStateControl interface and the “autostart” is set to true, it means that the plugin gets activated at startup, but remains in the suspended state. If the call sign of such a plugin is in this list, during startup, it automatically gets resumed.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eastAsiaTheme="minorHAnsi"/>
                <w:sz w:val="18"/>
                <w:szCs w:val="18"/>
                <w:lang w:eastAsia="ja-JP"/>
              </w:rPr>
              <w:t>subsystems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ind w:left="720" w:hanging="720"/>
              <w:rPr/>
            </w:pPr>
            <w:r>
              <w:rPr>
                <w:rFonts w:eastAsia="ＭＳ 明朝" w:ascii="Cambria" w:hAnsi="Cambria" w:asciiTheme="minorHAnsi" w:eastAsiaTheme="minorEastAsia" w:hAnsiTheme="minorHAnsi"/>
                <w:lang w:eastAsia="ja-JP"/>
              </w:rPr>
              <w:t>[string] JSON Array of Subsystems configured for this system. The WPE   Framework will not automatically signal these as active when the WPE Framework is being started in case for example when this signal is already provided by an actual plugin which implements the subsystem functionality.</w:t>
            </w:r>
          </w:p>
        </w:tc>
      </w:tr>
    </w:tbl>
    <w:p>
      <w:pPr>
        <w:pStyle w:val="Normal"/>
        <w:rPr/>
      </w:pPr>
      <w:r>
        <w:rPr/>
      </w:r>
      <w:bookmarkStart w:id="910" w:name="_Toc370376426"/>
      <w:bookmarkStart w:id="911" w:name="_Toc496167972"/>
      <w:bookmarkStart w:id="912" w:name="_Toc527025473"/>
      <w:bookmarkStart w:id="913" w:name="_Toc370376426"/>
      <w:bookmarkStart w:id="914" w:name="_Toc496167972"/>
      <w:bookmarkStart w:id="915" w:name="_Toc527025473"/>
      <w:bookmarkEnd w:id="913"/>
      <w:bookmarkEnd w:id="914"/>
      <w:bookmarkEnd w:id="915"/>
    </w:p>
    <w:p>
      <w:pPr>
        <w:pStyle w:val="Heading2"/>
        <w:numPr>
          <w:ilvl w:val="1"/>
          <w:numId w:val="4"/>
        </w:numPr>
        <w:rPr/>
      </w:pPr>
      <w:bookmarkStart w:id="916" w:name="__RefHeading___Toc17771_2994574191"/>
      <w:bookmarkEnd w:id="916"/>
      <w:r>
        <w:rPr/>
        <w:t>Application Programming Interface (API)</w:t>
      </w:r>
      <w:bookmarkStart w:id="917" w:name="_Toc527025474"/>
      <w:bookmarkStart w:id="918" w:name="_Toc370376427"/>
      <w:bookmarkEnd w:id="917"/>
      <w:bookmarkEnd w:id="918"/>
    </w:p>
    <w:p>
      <w:pPr>
        <w:pStyle w:val="Heading3"/>
        <w:numPr>
          <w:ilvl w:val="2"/>
          <w:numId w:val="4"/>
        </w:numPr>
        <w:rPr/>
      </w:pPr>
      <w:bookmarkStart w:id="919" w:name="__RefHeading___Toc7876_3087818978"/>
      <w:bookmarkEnd w:id="919"/>
      <w:r>
        <w:rPr/>
        <w:fldChar w:fldCharType="begin"/>
      </w:r>
      <w:r>
        <w:rPr/>
        <w:instrText> DOCPROPERTY "Framework"</w:instrText>
      </w:r>
      <w:r>
        <w:rPr/>
        <w:fldChar w:fldCharType="separate"/>
      </w:r>
      <w:r>
        <w:rPr/>
        <w:t>WPEFramework</w:t>
      </w:r>
      <w:r>
        <w:rPr/>
        <w:fldChar w:fldCharType="end"/>
      </w:r>
      <w:bookmarkStart w:id="920" w:name="_Toc527025475"/>
      <w:r>
        <w:rPr/>
        <w:t xml:space="preserve"> </w:t>
      </w:r>
      <w:r>
        <w:rPr/>
        <w:t>status information</w:t>
      </w:r>
      <w:bookmarkEnd w:id="920"/>
    </w:p>
    <w:p>
      <w:pPr>
        <w:pStyle w:val="Normal"/>
        <w:rPr/>
      </w:pPr>
      <w:r>
        <w:rPr/>
        <w:t>Using this method all information, related to a links, plugins, and running servers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 link_info}, { plugin_info }, {process_info} } </w:t>
            </w:r>
          </w:p>
        </w:tc>
      </w:tr>
    </w:tbl>
    <w:p>
      <w:pPr>
        <w:pStyle w:val="Normal"/>
        <w:rPr/>
      </w:pPr>
      <w:r>
        <w:rPr/>
      </w:r>
    </w:p>
    <w:p>
      <w:pPr>
        <w:pStyle w:val="Heading3"/>
        <w:numPr>
          <w:ilvl w:val="2"/>
          <w:numId w:val="4"/>
        </w:numPr>
        <w:rPr/>
      </w:pPr>
      <w:bookmarkStart w:id="921" w:name="__RefHeading___Toc7878_3087818978"/>
      <w:bookmarkStart w:id="922" w:name="_Toc527025476"/>
      <w:bookmarkStart w:id="923" w:name="_Toc370376429"/>
      <w:bookmarkEnd w:id="921"/>
      <w:bookmarkEnd w:id="923"/>
      <w:r>
        <w:rPr/>
        <w:t>Plugin Information</w:t>
      </w:r>
      <w:bookmarkEnd w:id="922"/>
    </w:p>
    <w:p>
      <w:pPr>
        <w:pStyle w:val="Normal"/>
        <w:rPr/>
      </w:pPr>
      <w:r>
        <w:rPr/>
        <w:t>Using this method all information, related to a plugin can be requested.</w:t>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/Service/Controller/Plugin/</w:t>
            </w:r>
            <w:r>
              <w:rPr>
                <w:rFonts w:eastAsia="Cambria" w:ascii="Courier" w:hAnsi="Courier" w:eastAsiaTheme="minorHAnsi"/>
                <w:i/>
                <w:u w:val="single"/>
                <w:lang w:eastAsia="ja-JP"/>
              </w:rPr>
              <w:t>&lt;Callsign&gt;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plugin_info } </w:t>
            </w:r>
          </w:p>
        </w:tc>
      </w:tr>
    </w:tbl>
    <w:p>
      <w:pPr>
        <w:pStyle w:val="Heading3"/>
        <w:numPr>
          <w:ilvl w:val="2"/>
          <w:numId w:val="4"/>
        </w:numPr>
        <w:rPr/>
      </w:pPr>
      <w:bookmarkStart w:id="924" w:name="__RefHeading___Toc7880_3087818978"/>
      <w:bookmarkStart w:id="925" w:name="_Toc527025477"/>
      <w:bookmarkEnd w:id="924"/>
      <w:r>
        <w:rPr/>
        <w:t>All Plugins Information</w:t>
      </w:r>
      <w:bookmarkEnd w:id="925"/>
    </w:p>
    <w:p>
      <w:pPr>
        <w:pStyle w:val="Normal"/>
        <w:rPr/>
      </w:pPr>
      <w:r>
        <w:rPr/>
        <w:t>Using this method information on all plugins can be requested</w:t>
      </w:r>
    </w:p>
    <w:p>
      <w:pPr>
        <w:pStyle w:val="Normal"/>
        <w:rPr/>
      </w:pPr>
      <w:r>
        <w:rPr/>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/Service/Controller/Plugins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plugins_info } </w:t>
            </w:r>
          </w:p>
        </w:tc>
      </w:tr>
    </w:tbl>
    <w:p>
      <w:pPr>
        <w:pStyle w:val="Heading3"/>
        <w:numPr>
          <w:ilvl w:val="2"/>
          <w:numId w:val="4"/>
        </w:numPr>
        <w:rPr/>
      </w:pPr>
      <w:bookmarkStart w:id="926" w:name="__RefHeading___Toc7882_3087818978"/>
      <w:bookmarkStart w:id="927" w:name="_Toc527025478"/>
      <w:bookmarkStart w:id="928" w:name="_Toc370376430"/>
      <w:bookmarkEnd w:id="926"/>
      <w:bookmarkEnd w:id="928"/>
      <w:r>
        <w:rPr/>
        <w:t>Link information</w:t>
      </w:r>
      <w:bookmarkEnd w:id="927"/>
    </w:p>
    <w:p>
      <w:pPr>
        <w:pStyle w:val="Normal"/>
        <w:rPr/>
      </w:pPr>
      <w:r>
        <w:rPr/>
        <w:t>Using this method all information, related to a link can be requested.</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rPr>
            </w:pPr>
            <w:r>
              <w:rPr>
                <w:rFonts w:eastAsia="Cambria" w:ascii="Courier" w:hAnsi="Courier" w:eastAsiaTheme="minorHAnsi"/>
                <w:lang w:eastAsia="ja-JP"/>
              </w:rPr>
              <w:t>GET /Service/Controller/Links</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link_info } </w:t>
            </w:r>
          </w:p>
        </w:tc>
      </w:tr>
    </w:tbl>
    <w:p>
      <w:pPr>
        <w:pStyle w:val="Heading3"/>
        <w:numPr>
          <w:ilvl w:val="2"/>
          <w:numId w:val="4"/>
        </w:numPr>
        <w:rPr/>
      </w:pPr>
      <w:bookmarkStart w:id="929" w:name="__RefHeading___Toc7884_3087818978"/>
      <w:bookmarkStart w:id="930" w:name="_Toc527025479"/>
      <w:bookmarkEnd w:id="929"/>
      <w:r>
        <w:rPr/>
        <w:t>Environment Value</w:t>
      </w:r>
      <w:bookmarkEnd w:id="930"/>
    </w:p>
    <w:p>
      <w:pPr>
        <w:pStyle w:val="Normal"/>
        <w:rPr/>
      </w:pPr>
      <w:r>
        <w:rPr/>
        <w:t>Using this method the value of an Environment variable can be requested</w:t>
      </w:r>
    </w:p>
    <w:p>
      <w:pPr>
        <w:pStyle w:val="Normal"/>
        <w:rPr/>
      </w:pPr>
      <w:r>
        <w:rPr/>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/Service/Controller/Environment/</w:t>
            </w:r>
            <w:r>
              <w:rPr>
                <w:rFonts w:eastAsia="Courier" w:cs="Courier" w:ascii="Courier" w:hAnsi="Courier"/>
                <w:i/>
                <w:iCs/>
                <w:u w:val="single"/>
                <w:lang w:eastAsia="ja-JP"/>
              </w:rPr>
              <w:t>&lt;Variable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variable value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Failure:</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ascii="Courier" w:hAnsi="Courier" w:eastAsia="Courier" w:cs="Courier"/>
              </w:rPr>
            </w:pPr>
            <w:r>
              <w:rPr>
                <w:rFonts w:eastAsia="Courier" w:cs="Courier" w:ascii="Courier" w:hAnsi="Courier"/>
                <w:lang w:eastAsia="ja-JP"/>
              </w:rPr>
              <w:t>HTTP/1.1 204 Environment variable does not exist</w:t>
            </w:r>
          </w:p>
        </w:tc>
      </w:tr>
    </w:tbl>
    <w:p>
      <w:pPr>
        <w:pStyle w:val="Heading3"/>
        <w:numPr>
          <w:ilvl w:val="2"/>
          <w:numId w:val="4"/>
        </w:numPr>
        <w:rPr/>
      </w:pPr>
      <w:bookmarkStart w:id="931" w:name="__RefHeading___Toc7886_3087818978"/>
      <w:bookmarkStart w:id="932" w:name="_Toc527025480"/>
      <w:bookmarkEnd w:id="931"/>
      <w:r>
        <w:rPr/>
        <w:t>Configuration String</w:t>
      </w:r>
      <w:bookmarkEnd w:id="932"/>
    </w:p>
    <w:p>
      <w:pPr>
        <w:pStyle w:val="Normal"/>
        <w:rPr/>
      </w:pPr>
      <w:r>
        <w:rPr/>
        <w:t>Using this method the configuration for a service can be requested</w:t>
      </w:r>
    </w:p>
    <w:p>
      <w:pPr>
        <w:pStyle w:val="Normal"/>
        <w:rPr/>
      </w:pPr>
      <w:r>
        <w:rPr/>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/Service/Controller/Configuration/</w:t>
            </w:r>
            <w:r>
              <w:rPr>
                <w:rFonts w:eastAsia="Courier" w:cs="Courier" w:ascii="Courier" w:hAnsi="Courier"/>
                <w:i/>
                <w:iCs/>
                <w:u w:val="single"/>
                <w:lang w:eastAsia="ja-JP"/>
              </w:rPr>
              <w:t>&lt;Service 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configuration JSON string } </w:t>
            </w:r>
          </w:p>
        </w:tc>
      </w:tr>
    </w:tbl>
    <w:p>
      <w:pPr>
        <w:pStyle w:val="Heading3"/>
        <w:numPr>
          <w:ilvl w:val="2"/>
          <w:numId w:val="4"/>
        </w:numPr>
        <w:rPr/>
      </w:pPr>
      <w:bookmarkStart w:id="933" w:name="__RefHeading___Toc7888_3087818978"/>
      <w:bookmarkStart w:id="934" w:name="_Toc527025481"/>
      <w:bookmarkEnd w:id="933"/>
      <w:r>
        <w:rPr/>
        <w:t>Process information</w:t>
      </w:r>
      <w:bookmarkEnd w:id="934"/>
    </w:p>
    <w:p>
      <w:pPr>
        <w:pStyle w:val="Normal"/>
        <w:rPr/>
      </w:pPr>
      <w:r>
        <w:rPr/>
        <w:t>Using this method information on the process can be requested</w:t>
      </w:r>
    </w:p>
    <w:p>
      <w:pPr>
        <w:pStyle w:val="Normal"/>
        <w:rPr/>
      </w:pPr>
      <w:r>
        <w:rPr/>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/Service/Controller/Process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process information } </w:t>
            </w:r>
          </w:p>
        </w:tc>
      </w:tr>
    </w:tbl>
    <w:p>
      <w:pPr>
        <w:pStyle w:val="Heading3"/>
        <w:numPr>
          <w:ilvl w:val="2"/>
          <w:numId w:val="4"/>
        </w:numPr>
        <w:rPr/>
      </w:pPr>
      <w:bookmarkStart w:id="935" w:name="__RefHeading___Toc7890_3087818978"/>
      <w:bookmarkStart w:id="936" w:name="_Toc527025482"/>
      <w:bookmarkEnd w:id="935"/>
      <w:r>
        <w:rPr/>
        <w:t>Discovery Information</w:t>
      </w:r>
      <w:bookmarkEnd w:id="936"/>
    </w:p>
    <w:p>
      <w:pPr>
        <w:pStyle w:val="Normal"/>
        <w:rPr/>
      </w:pPr>
      <w:r>
        <w:rPr/>
        <w:t>Using this method discovery information can be requested</w:t>
      </w:r>
    </w:p>
    <w:p>
      <w:pPr>
        <w:pStyle w:val="Normal"/>
        <w:rPr/>
      </w:pPr>
      <w:r>
        <w:rPr/>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i/>
                <w:i/>
                <w:iCs/>
                <w:u w:val="single"/>
              </w:rPr>
            </w:pPr>
            <w:r>
              <w:rPr>
                <w:rFonts w:eastAsia="Courier" w:cs="Courier" w:ascii="Courier" w:hAnsi="Courier"/>
                <w:lang w:eastAsia="ja-JP"/>
              </w:rPr>
              <w:t>GET /Service/Controller/Discovery</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Discovery information } </w:t>
            </w:r>
          </w:p>
        </w:tc>
      </w:tr>
    </w:tbl>
    <w:p>
      <w:pPr>
        <w:pStyle w:val="Heading3"/>
        <w:numPr>
          <w:ilvl w:val="2"/>
          <w:numId w:val="4"/>
        </w:numPr>
        <w:rPr/>
      </w:pPr>
      <w:bookmarkStart w:id="937" w:name="__RefHeading___Toc7892_3087818978"/>
      <w:bookmarkStart w:id="938" w:name="_Toc527025483"/>
      <w:bookmarkEnd w:id="937"/>
      <w:r>
        <w:rPr/>
        <w:t>Subsystems</w:t>
      </w:r>
      <w:bookmarkEnd w:id="938"/>
    </w:p>
    <w:p>
      <w:pPr>
        <w:pStyle w:val="Normal"/>
        <w:rPr/>
      </w:pPr>
      <w:r>
        <w:rPr/>
        <w:t>Using this method the status of the Subsystems can be requested</w:t>
      </w:r>
    </w:p>
    <w:p>
      <w:pPr>
        <w:pStyle w:val="Normal"/>
        <w:rPr/>
      </w:pPr>
      <w:r>
        <w:rPr/>
      </w:r>
    </w:p>
    <w:tbl>
      <w:tblPr>
        <w:tblStyle w:val="TableGrid"/>
        <w:tblW w:w="8930" w:type="dxa"/>
        <w:jc w:val="left"/>
        <w:tblInd w:w="171" w:type="dxa"/>
        <w:tblCellMar>
          <w:top w:w="0" w:type="dxa"/>
          <w:left w:w="137" w:type="dxa"/>
          <w:bottom w:w="0" w:type="dxa"/>
          <w:right w:w="108" w:type="dxa"/>
        </w:tblCellMar>
        <w:tblLook w:noVBand="1" w:val="0480" w:noHBand="0" w:lastColumn="0" w:firstColumn="1" w:lastRow="0" w:firstRow="0"/>
      </w:tblPr>
      <w:tblGrid>
        <w:gridCol w:w="1984"/>
        <w:gridCol w:w="6945"/>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Request:</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eastAsia="Courier" w:cs="Courier"/>
              </w:rPr>
            </w:pPr>
            <w:r>
              <w:rPr>
                <w:rFonts w:eastAsia="Courier" w:cs="Courier" w:ascii="Courier" w:hAnsi="Courier"/>
                <w:lang w:eastAsia="ja-JP"/>
              </w:rPr>
              <w:t>GET /Service/Controller/SubSystems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ambria" w:hAnsi="Cambria" w:eastAsia="ＭＳ 明朝" w:asciiTheme="minorHAnsi" w:eastAsiaTheme="minorEastAsia" w:hAnsiTheme="minorHAnsi"/>
              </w:rPr>
            </w:pPr>
            <w:r>
              <w:rPr>
                <w:rFonts w:eastAsia="ＭＳ 明朝" w:ascii="Cambria" w:hAnsi="Cambria" w:asciiTheme="minorHAnsi" w:eastAsiaTheme="minorEastAsia" w:hAnsiTheme="minorHAnsi"/>
                <w:lang w:eastAsia="ja-JP"/>
              </w:rPr>
              <w:t>Success:</w:t>
            </w:r>
          </w:p>
        </w:tc>
        <w:tc>
          <w:tcPr>
            <w:tcW w:w="694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ourier" w:cs="Courier"/>
              </w:rPr>
            </w:pPr>
            <w:r>
              <w:rPr>
                <w:rFonts w:eastAsia="Courier" w:cs="Courier" w:ascii="Courier" w:hAnsi="Courier"/>
                <w:lang w:eastAsia="ja-JP"/>
              </w:rPr>
              <w:t>HTTP/1.1 200 OK</w:t>
            </w:r>
          </w:p>
          <w:p>
            <w:pPr>
              <w:pStyle w:val="Textintable"/>
              <w:rPr>
                <w:rFonts w:ascii="Courier" w:hAnsi="Courier" w:eastAsia="Courier" w:cs="Courier"/>
              </w:rPr>
            </w:pPr>
            <w:r>
              <w:rPr>
                <w:rFonts w:eastAsia="Courier" w:cs="Courier" w:ascii="Courier" w:hAnsi="Courier"/>
                <w:lang w:eastAsia="ja-JP"/>
              </w:rPr>
              <w:t xml:space="preserve">{ Status of Subsystems } </w:t>
            </w:r>
          </w:p>
        </w:tc>
      </w:tr>
    </w:tbl>
    <w:p>
      <w:pPr>
        <w:pStyle w:val="Heading3"/>
        <w:numPr>
          <w:ilvl w:val="2"/>
          <w:numId w:val="4"/>
        </w:numPr>
        <w:rPr/>
      </w:pPr>
      <w:bookmarkStart w:id="939" w:name="__RefHeading___Toc7894_3087818978"/>
      <w:bookmarkStart w:id="940" w:name="_Toc527025484"/>
      <w:bookmarkStart w:id="941" w:name="_Toc370376431"/>
      <w:bookmarkEnd w:id="939"/>
      <w:bookmarkEnd w:id="941"/>
      <w:r>
        <w:rPr/>
        <w:t>Activate Plugin</w:t>
      </w:r>
      <w:bookmarkEnd w:id="940"/>
    </w:p>
    <w:p>
      <w:pPr>
        <w:pStyle w:val="Normal"/>
        <w:rPr/>
      </w:pPr>
      <w:r>
        <w:rPr/>
        <w:t>Using this method, a plugin can be activated, move from Deactivated, via Activating to Activated state. If a plugin is in the Activated state, it can handle RESTfull requests coming in. Only if it gets activated, the plugin gets loaded into memory.</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/Service/Controller/Activate/</w:t>
            </w:r>
            <w:r>
              <w:rPr>
                <w:rFonts w:eastAsia="Cambria" w:ascii="Courier" w:hAnsi="Courier" w:eastAsiaTheme="minorHAnsi"/>
                <w:i/>
                <w:u w:val="single"/>
                <w:lang w:eastAsia="ja-JP"/>
              </w:rPr>
              <w:t>&lt;Callsign&gt;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HTTP/1.1 200</w:t>
              <w:tab/>
              <w:t>OK</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r>
              <w:rPr>
                <w:rFonts w:eastAsia="Cambria" w:ascii="Courier" w:hAnsi="Courier" w:eastAsiaTheme="minorHAnsi"/>
                <w:lang w:eastAsia="ja-JP"/>
              </w:rPr>
              <w:t>HTTP/1.1 304</w:t>
              <w:tab/>
              <w:t>Current state of the plugin does not allow an activate</w:t>
            </w:r>
          </w:p>
          <w:p>
            <w:pPr>
              <w:pStyle w:val="Textintable"/>
              <w:tabs>
                <w:tab w:val="left" w:pos="1466" w:leader="none"/>
              </w:tabs>
              <w:ind w:left="1466" w:hanging="1466"/>
              <w:rPr>
                <w:rFonts w:ascii="Courier" w:hAnsi="Courier"/>
              </w:rPr>
            </w:pPr>
            <w:r>
              <w:rPr>
                <w:rFonts w:eastAsia="Cambria" w:ascii="Courier" w:hAnsi="Courier" w:eastAsiaTheme="minorHAnsi"/>
                <w:lang w:eastAsia="ja-JP"/>
              </w:rPr>
              <w:t>HTTP/1.1 403</w:t>
              <w:tab/>
              <w:t>You cannot activate the controller</w:t>
              <w:tab/>
            </w:r>
          </w:p>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HTTP/1.1 500</w:t>
              <w:tab/>
              <w:t>Plugin could not be started, configuration is incorrect</w:t>
            </w:r>
          </w:p>
        </w:tc>
      </w:tr>
    </w:tbl>
    <w:p>
      <w:pPr>
        <w:pStyle w:val="Heading3"/>
        <w:numPr>
          <w:ilvl w:val="2"/>
          <w:numId w:val="4"/>
        </w:numPr>
        <w:rPr/>
      </w:pPr>
      <w:bookmarkStart w:id="942" w:name="__RefHeading___Toc7896_3087818978"/>
      <w:bookmarkStart w:id="943" w:name="_Toc527025485"/>
      <w:bookmarkStart w:id="944" w:name="_Toc370376432"/>
      <w:bookmarkEnd w:id="942"/>
      <w:bookmarkEnd w:id="944"/>
      <w:r>
        <w:rPr/>
        <w:t>Deactivate Plugin</w:t>
      </w:r>
      <w:bookmarkEnd w:id="943"/>
    </w:p>
    <w:p>
      <w:pPr>
        <w:pStyle w:val="Normal"/>
        <w:rPr/>
      </w:pPr>
      <w:r>
        <w:rPr/>
        <w:t>Using this method, a plugin can be deactivated, move from Activated, via Deactivating to Deactivated. If a plugin is Deactivated, the actual plugin (so) is no longer loaded into the memory of the process. In a deactivated state, the plugin will not respond to any RESTfull requests.</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/Service/Controller/Deactivate/</w:t>
            </w:r>
            <w:r>
              <w:rPr>
                <w:rFonts w:eastAsia="Cambria" w:ascii="Courier" w:hAnsi="Courier" w:eastAsiaTheme="minorHAnsi"/>
                <w:i/>
                <w:u w:val="single"/>
                <w:lang w:eastAsia="ja-JP"/>
              </w:rPr>
              <w:t>&lt;Callsign&gt;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HTTP/1.1 200</w:t>
              <w:tab/>
              <w:t>OK</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ascii="Courier" w:hAnsi="Courier"/>
              </w:rPr>
            </w:pPr>
            <w:bookmarkStart w:id="945" w:name="__DdeLink__12318_2123697851"/>
            <w:bookmarkEnd w:id="945"/>
            <w:r>
              <w:rPr>
                <w:rFonts w:eastAsia="Cambria" w:ascii="Courier" w:hAnsi="Courier" w:eastAsiaTheme="minorHAnsi"/>
                <w:lang w:eastAsia="ja-JP"/>
              </w:rPr>
              <w:t>HTTP/1.1 304</w:t>
              <w:tab/>
              <w:t>Current state of the plugin does not allow an activate</w:t>
            </w:r>
          </w:p>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HTTP/1.1 403</w:t>
              <w:tab/>
              <w:t>You cannot activate the controller</w:t>
              <w:tab/>
            </w:r>
          </w:p>
        </w:tc>
      </w:tr>
    </w:tbl>
    <w:p>
      <w:pPr>
        <w:pStyle w:val="Heading3"/>
        <w:numPr>
          <w:ilvl w:val="2"/>
          <w:numId w:val="4"/>
        </w:numPr>
        <w:rPr/>
      </w:pPr>
      <w:bookmarkStart w:id="946" w:name="__RefHeading___Toc7898_3087818978"/>
      <w:bookmarkStart w:id="947" w:name="_Toc527025486"/>
      <w:bookmarkEnd w:id="946"/>
      <w:r>
        <w:rPr/>
        <w:t>Reload Configuration</w:t>
      </w:r>
      <w:bookmarkEnd w:id="947"/>
      <w:r>
        <w:rPr/>
        <w:t xml:space="preserve"> </w:t>
      </w:r>
      <w:bookmarkStart w:id="948" w:name="_Toc3703764301"/>
      <w:bookmarkEnd w:id="948"/>
    </w:p>
    <w:p>
      <w:pPr>
        <w:pStyle w:val="Normal"/>
        <w:rPr/>
      </w:pPr>
      <w:r>
        <w:rPr/>
      </w:r>
    </w:p>
    <w:p>
      <w:pPr>
        <w:pStyle w:val="Normal"/>
        <w:rPr/>
      </w:pPr>
      <w:r>
        <w:rPr/>
        <w:t>Using this method to reload Configuration.</w:t>
      </w:r>
    </w:p>
    <w:p>
      <w:pPr>
        <w:pStyle w:val="Normal"/>
        <w:rPr/>
      </w:pPr>
      <w:r>
        <w:rPr/>
      </w:r>
    </w:p>
    <w:tbl>
      <w:tblPr>
        <w:tblStyle w:val="TableGrid"/>
        <w:tblW w:w="8931" w:type="dxa"/>
        <w:jc w:val="left"/>
        <w:tblInd w:w="137" w:type="dxa"/>
        <w:tblCellMar>
          <w:top w:w="142" w:type="dxa"/>
          <w:left w:w="13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ascii="Courier" w:hAnsi="Courier"/>
                <w:i/>
                <w:i/>
                <w:u w:val="single"/>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/Service/Controller/Configuration</w:t>
              <w:tab/>
              <w:tab/>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rFonts w:eastAsia="Cambria" w:eastAsiaTheme="minorHAnsi"/>
                <w:lang w:eastAsia="ja-JP"/>
              </w:rPr>
            </w:pPr>
            <w:r>
              <w:rPr>
                <w:rFonts w:eastAsia="Cambria" w:ascii="Courier" w:hAnsi="Courier" w:eastAsiaTheme="minorHAnsi"/>
                <w:lang w:eastAsia="ja-JP"/>
              </w:rPr>
              <w:t>HTTP/1.1 304</w:t>
              <w:tab/>
              <w:t>Configuration could not be reloaded, due to malformed syntax</w:t>
            </w:r>
          </w:p>
        </w:tc>
      </w:tr>
    </w:tbl>
    <w:p>
      <w:pPr>
        <w:pStyle w:val="Heading2"/>
        <w:numPr>
          <w:ilvl w:val="1"/>
          <w:numId w:val="4"/>
        </w:numPr>
        <w:rPr/>
      </w:pPr>
      <w:bookmarkStart w:id="949" w:name="__RefHeading___Toc7900_3087818978"/>
      <w:bookmarkStart w:id="950" w:name="_Toc527025487"/>
      <w:bookmarkStart w:id="951" w:name="_Toc370376433"/>
      <w:bookmarkStart w:id="952" w:name="_Ref496257042"/>
      <w:bookmarkStart w:id="953" w:name="_Ref496257033"/>
      <w:bookmarkStart w:id="954" w:name="_Ref496256992"/>
      <w:bookmarkEnd w:id="949"/>
      <w:bookmarkEnd w:id="951"/>
      <w:bookmarkEnd w:id="952"/>
      <w:bookmarkEnd w:id="953"/>
      <w:bookmarkEnd w:id="954"/>
      <w:r>
        <w:rPr/>
        <w:t>Events</w:t>
      </w:r>
      <w:bookmarkEnd w:id="950"/>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4"/>
        </w:numPr>
        <w:rPr/>
      </w:pPr>
      <w:bookmarkStart w:id="955" w:name="__RefHeading___Toc7902_3087818978"/>
      <w:bookmarkStart w:id="956" w:name="_Toc527025488"/>
      <w:bookmarkStart w:id="957" w:name="_Toc370376434"/>
      <w:bookmarkEnd w:id="955"/>
      <w:bookmarkEnd w:id="957"/>
      <w:r>
        <w:rPr/>
        <w:t>Controller notification forwarder event</w:t>
      </w:r>
      <w:bookmarkEnd w:id="956"/>
    </w:p>
    <w:p>
      <w:pPr>
        <w:pStyle w:val="Normal"/>
        <w:rPr/>
      </w:pPr>
      <w:r>
        <w:rPr>
          <w:lang w:eastAsia="ar-SA"/>
        </w:rPr>
        <w:t>The Controller plugin is an aggregator of all the events triggered by the specific plugin. All notifications send by a specific plugin are forwarded over the Controller socket as an event. The event is capsulated in the following JSON:</w:t>
      </w:r>
    </w:p>
    <w:p>
      <w:pPr>
        <w:pStyle w:val="Normal"/>
        <w:rPr>
          <w:lang w:eastAsia="ar-SA"/>
        </w:rPr>
      </w:pPr>
      <w:r>
        <w:rPr>
          <w:lang w:eastAsia="ar-SA"/>
        </w:rPr>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originator of this event.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data</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[JSON]</w:t>
              <w:tab/>
              <w:t>the JSON that was broadcasted as an event by the plugin, designated by the callsign.</w:t>
            </w:r>
          </w:p>
        </w:tc>
      </w:tr>
    </w:tbl>
    <w:p>
      <w:pPr>
        <w:pStyle w:val="Heading3"/>
        <w:numPr>
          <w:ilvl w:val="2"/>
          <w:numId w:val="4"/>
        </w:numPr>
        <w:rPr/>
      </w:pPr>
      <w:bookmarkStart w:id="958" w:name="__RefHeading___Toc7904_3087818978"/>
      <w:bookmarkStart w:id="959" w:name="_Toc527025489"/>
      <w:bookmarkStart w:id="960" w:name="_Toc370376435"/>
      <w:bookmarkEnd w:id="958"/>
      <w:bookmarkEnd w:id="960"/>
      <w:r>
        <w:rPr/>
        <w:t>State change event</w:t>
      </w:r>
      <w:bookmarkEnd w:id="959"/>
    </w:p>
    <w:p>
      <w:pPr>
        <w:pStyle w:val="Normal"/>
        <w:rPr/>
      </w:pPr>
      <w:r>
        <w:rPr>
          <w:lang w:eastAsia="ar-SA"/>
        </w:rPr>
        <w:t xml:space="preserve">Requesting a state change is A-synchronous. The actual state transition (2 of the outer states, see </w:t>
      </w:r>
      <w:r>
        <w:rPr/>
        <w:fldChar w:fldCharType="begin"/>
      </w:r>
      <w:r>
        <w:rPr/>
        <w:instrText> REF _Ref496195423 \r \h </w:instrText>
      </w:r>
      <w:r>
        <w:rPr/>
        <w:fldChar w:fldCharType="separate"/>
      </w:r>
      <w:r>
        <w:rPr/>
        <w:t>4.1</w:t>
      </w:r>
      <w:r>
        <w:rPr/>
        <w:fldChar w:fldCharType="end"/>
      </w:r>
      <w:r>
        <w:rPr>
          <w:lang w:eastAsia="ar-SA"/>
        </w:rPr>
        <w:t>) are reported as a state change.</w:t>
      </w:r>
    </w:p>
    <w:p>
      <w:pPr>
        <w:pStyle w:val="Normal"/>
        <w:rPr>
          <w:lang w:eastAsia="ar-SA"/>
        </w:rPr>
      </w:pPr>
      <w:r>
        <w:rPr>
          <w:lang w:eastAsia="ar-SA"/>
        </w:rPr>
      </w:r>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callsign of the plugin that changed state.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[enum]</w:t>
              <w:tab/>
              <w:t xml:space="preserve">new state of the plugin: </w:t>
            </w:r>
          </w:p>
          <w:p>
            <w:pPr>
              <w:pStyle w:val="Textintable"/>
              <w:numPr>
                <w:ilvl w:val="0"/>
                <w:numId w:val="8"/>
              </w:numPr>
              <w:tabs>
                <w:tab w:val="left" w:pos="757" w:leader="none"/>
              </w:tabs>
              <w:rPr/>
            </w:pPr>
            <w:r>
              <w:rPr>
                <w:rFonts w:eastAsia="Cambria" w:eastAsiaTheme="minorHAnsi"/>
                <w:lang w:eastAsia="ja-JP"/>
              </w:rPr>
              <w:t xml:space="preserve">Activated </w:t>
            </w:r>
          </w:p>
          <w:p>
            <w:pPr>
              <w:pStyle w:val="Textintable"/>
              <w:numPr>
                <w:ilvl w:val="0"/>
                <w:numId w:val="8"/>
              </w:numPr>
              <w:tabs>
                <w:tab w:val="left" w:pos="757" w:leader="none"/>
              </w:tabs>
              <w:rPr/>
            </w:pPr>
            <w:r>
              <w:rPr>
                <w:rFonts w:eastAsia="Cambria" w:eastAsiaTheme="minorHAnsi"/>
                <w:lang w:eastAsia="ja-JP"/>
              </w:rPr>
              <w:t>Deactivated</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Reason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[enum]</w:t>
              <w:tab/>
              <w:t>what caused the state change:</w:t>
            </w:r>
          </w:p>
          <w:p>
            <w:pPr>
              <w:pStyle w:val="Textintable"/>
              <w:numPr>
                <w:ilvl w:val="0"/>
                <w:numId w:val="7"/>
              </w:numPr>
              <w:tabs>
                <w:tab w:val="left" w:pos="757" w:leader="none"/>
              </w:tabs>
              <w:rPr/>
            </w:pPr>
            <w:r>
              <w:rPr>
                <w:rFonts w:eastAsia="Cambria" w:eastAsiaTheme="minorHAnsi"/>
                <w:lang w:eastAsia="ja-JP"/>
              </w:rPr>
              <w:t xml:space="preserve">Requested </w:t>
            </w:r>
          </w:p>
          <w:p>
            <w:pPr>
              <w:pStyle w:val="Textintable"/>
              <w:numPr>
                <w:ilvl w:val="0"/>
                <w:numId w:val="7"/>
              </w:numPr>
              <w:tabs>
                <w:tab w:val="left" w:pos="757" w:leader="none"/>
              </w:tabs>
              <w:rPr/>
            </w:pPr>
            <w:r>
              <w:rPr>
                <w:rFonts w:eastAsia="Cambria" w:eastAsiaTheme="minorHAnsi"/>
                <w:lang w:eastAsia="ja-JP"/>
              </w:rPr>
              <w:t xml:space="preserve">Automatic </w:t>
            </w:r>
          </w:p>
          <w:p>
            <w:pPr>
              <w:pStyle w:val="Textintable"/>
              <w:numPr>
                <w:ilvl w:val="0"/>
                <w:numId w:val="7"/>
              </w:numPr>
              <w:tabs>
                <w:tab w:val="left" w:pos="757" w:leader="none"/>
              </w:tabs>
              <w:rPr/>
            </w:pPr>
            <w:r>
              <w:rPr>
                <w:rFonts w:eastAsia="Cambria" w:eastAsiaTheme="minorHAnsi"/>
                <w:lang w:eastAsia="ja-JP"/>
              </w:rPr>
              <w:t xml:space="preserve">Failure </w:t>
            </w:r>
          </w:p>
          <w:p>
            <w:pPr>
              <w:pStyle w:val="Textintable"/>
              <w:numPr>
                <w:ilvl w:val="0"/>
                <w:numId w:val="7"/>
              </w:numPr>
              <w:tabs>
                <w:tab w:val="left" w:pos="757" w:leader="none"/>
              </w:tabs>
              <w:rPr/>
            </w:pPr>
            <w:r>
              <w:rPr>
                <w:rFonts w:eastAsia="Cambria" w:eastAsiaTheme="minorHAnsi"/>
                <w:lang w:eastAsia="ja-JP"/>
              </w:rPr>
              <w:t xml:space="preserve">MemoryExceeded </w:t>
            </w:r>
          </w:p>
          <w:p>
            <w:pPr>
              <w:pStyle w:val="Textintable"/>
              <w:numPr>
                <w:ilvl w:val="0"/>
                <w:numId w:val="7"/>
              </w:numPr>
              <w:tabs>
                <w:tab w:val="left" w:pos="757" w:leader="none"/>
              </w:tabs>
              <w:rPr/>
            </w:pPr>
            <w:r>
              <w:rPr>
                <w:rFonts w:eastAsia="Cambria" w:eastAsiaTheme="minorHAnsi"/>
                <w:lang w:eastAsia="ja-JP"/>
              </w:rPr>
              <w:t xml:space="preserve">Startup </w:t>
            </w:r>
          </w:p>
          <w:p>
            <w:pPr>
              <w:pStyle w:val="Textintable"/>
              <w:numPr>
                <w:ilvl w:val="0"/>
                <w:numId w:val="7"/>
              </w:numPr>
              <w:tabs>
                <w:tab w:val="left" w:pos="757" w:leader="none"/>
              </w:tabs>
              <w:rPr/>
            </w:pPr>
            <w:r>
              <w:rPr>
                <w:rFonts w:eastAsia="Cambria" w:eastAsiaTheme="minorHAnsi"/>
                <w:lang w:eastAsia="ja-JP"/>
              </w:rPr>
              <w:t>Shutdown</w:t>
            </w:r>
          </w:p>
        </w:tc>
      </w:tr>
    </w:tbl>
    <w:p>
      <w:pPr>
        <w:pStyle w:val="Heading2"/>
        <w:numPr>
          <w:ilvl w:val="1"/>
          <w:numId w:val="4"/>
        </w:numPr>
        <w:rPr/>
      </w:pPr>
      <w:bookmarkStart w:id="961" w:name="__RefHeading___Toc7906_3087818978"/>
      <w:bookmarkStart w:id="962" w:name="_Toc527025490"/>
      <w:bookmarkStart w:id="963" w:name="_Toc370376436"/>
      <w:bookmarkEnd w:id="961"/>
      <w:bookmarkEnd w:id="963"/>
      <w:r>
        <w:rPr/>
        <w:t>JSON definitions</w:t>
      </w:r>
      <w:bookmarkEnd w:id="962"/>
    </w:p>
    <w:p>
      <w:pPr>
        <w:pStyle w:val="Heading3"/>
        <w:numPr>
          <w:ilvl w:val="2"/>
          <w:numId w:val="4"/>
        </w:numPr>
        <w:rPr/>
      </w:pPr>
      <w:bookmarkStart w:id="964" w:name="__RefHeading___Toc7908_3087818978"/>
      <w:bookmarkStart w:id="965" w:name="_Toc527025491"/>
      <w:bookmarkStart w:id="966" w:name="_Toc370376437"/>
      <w:bookmarkEnd w:id="964"/>
      <w:bookmarkEnd w:id="966"/>
      <w:r>
        <w:rPr/>
        <w:t>Plugin information (plugin_info)</w:t>
      </w:r>
      <w:bookmarkEnd w:id="965"/>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[enum]</w:t>
              <w:tab/>
              <w:t>state of this plugin:</w:t>
            </w:r>
          </w:p>
          <w:p>
            <w:pPr>
              <w:pStyle w:val="Textintable"/>
              <w:numPr>
                <w:ilvl w:val="0"/>
                <w:numId w:val="6"/>
              </w:numPr>
              <w:tabs>
                <w:tab w:val="left" w:pos="757" w:leader="none"/>
              </w:tabs>
              <w:rPr/>
            </w:pPr>
            <w:r>
              <w:rPr>
                <w:rFonts w:eastAsia="Cambria" w:eastAsiaTheme="minorHAnsi"/>
                <w:lang w:eastAsia="ja-JP"/>
              </w:rPr>
              <w:t xml:space="preserve">Deactivated </w:t>
            </w:r>
          </w:p>
          <w:p>
            <w:pPr>
              <w:pStyle w:val="Textintable"/>
              <w:numPr>
                <w:ilvl w:val="0"/>
                <w:numId w:val="6"/>
              </w:numPr>
              <w:tabs>
                <w:tab w:val="left" w:pos="757" w:leader="none"/>
              </w:tabs>
              <w:rPr/>
            </w:pPr>
            <w:r>
              <w:rPr>
                <w:rFonts w:eastAsia="Cambria" w:eastAsiaTheme="minorHAnsi"/>
                <w:lang w:eastAsia="ja-JP"/>
              </w:rPr>
              <w:t>Deactivation</w:t>
            </w:r>
          </w:p>
          <w:p>
            <w:pPr>
              <w:pStyle w:val="Textintable"/>
              <w:numPr>
                <w:ilvl w:val="0"/>
                <w:numId w:val="6"/>
              </w:numPr>
              <w:tabs>
                <w:tab w:val="left" w:pos="757" w:leader="none"/>
              </w:tabs>
              <w:rPr/>
            </w:pPr>
            <w:r>
              <w:rPr>
                <w:rFonts w:eastAsia="Cambria" w:eastAsiaTheme="minorHAnsi"/>
                <w:lang w:eastAsia="ja-JP"/>
              </w:rPr>
              <w:t xml:space="preserve"> </w:t>
            </w:r>
            <w:r>
              <w:rPr>
                <w:rFonts w:eastAsia="Cambria" w:eastAsiaTheme="minorHAnsi"/>
                <w:lang w:eastAsia="ja-JP"/>
              </w:rPr>
              <w:t xml:space="preserve">Activated </w:t>
            </w:r>
          </w:p>
          <w:p>
            <w:pPr>
              <w:pStyle w:val="Textintable"/>
              <w:numPr>
                <w:ilvl w:val="0"/>
                <w:numId w:val="6"/>
              </w:numPr>
              <w:tabs>
                <w:tab w:val="left" w:pos="757" w:leader="none"/>
              </w:tabs>
              <w:rPr/>
            </w:pPr>
            <w:r>
              <w:rPr>
                <w:rFonts w:eastAsia="Cambria" w:eastAsiaTheme="minorHAnsi"/>
                <w:lang w:eastAsia="ja-JP"/>
              </w:rPr>
              <w:t xml:space="preserve">Activation  </w:t>
            </w:r>
          </w:p>
          <w:p>
            <w:pPr>
              <w:pStyle w:val="Textintable"/>
              <w:numPr>
                <w:ilvl w:val="0"/>
                <w:numId w:val="6"/>
              </w:numPr>
              <w:tabs>
                <w:tab w:val="left" w:pos="757" w:leader="none"/>
              </w:tabs>
              <w:rPr/>
            </w:pPr>
            <w:r>
              <w:rPr>
                <w:rFonts w:eastAsia="Cambria" w:eastAsiaTheme="minorHAnsi"/>
                <w:lang w:eastAsia="ja-JP"/>
              </w:rPr>
              <w:t xml:space="preserve">Suspended </w:t>
            </w:r>
          </w:p>
          <w:p>
            <w:pPr>
              <w:pStyle w:val="Textintable"/>
              <w:numPr>
                <w:ilvl w:val="0"/>
                <w:numId w:val="6"/>
              </w:numPr>
              <w:tabs>
                <w:tab w:val="left" w:pos="757" w:leader="none"/>
              </w:tabs>
              <w:rPr/>
            </w:pPr>
            <w:r>
              <w:rPr>
                <w:rFonts w:eastAsia="Cambria" w:eastAsiaTheme="minorHAnsi"/>
                <w:lang w:eastAsia="ja-JP"/>
              </w:rPr>
              <w:t>Resumed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processedrequest</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[uint32]</w:t>
              <w:tab/>
              <w:t>the number of RESTfull API requests that have been processed by this plugin.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processedobjects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 xml:space="preserve">the number of objects that have been processed by this plugin. </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observers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observers currently observing this plugin (web sockets)</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module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name of this plugin from a module perspective. Used in tracing.</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hash</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[hash]</w:t>
              <w:tab/>
              <w:t>sha256 hash identifying the sources from which this plugin was build.</w:t>
            </w:r>
          </w:p>
        </w:tc>
      </w:tr>
    </w:tbl>
    <w:p>
      <w:pPr>
        <w:pStyle w:val="Heading3"/>
        <w:numPr>
          <w:ilvl w:val="2"/>
          <w:numId w:val="4"/>
        </w:numPr>
        <w:rPr/>
      </w:pPr>
      <w:bookmarkStart w:id="967" w:name="__RefHeading___Toc7910_3087818978"/>
      <w:bookmarkStart w:id="968" w:name="_Toc527025492"/>
      <w:bookmarkStart w:id="969" w:name="_Toc370376438"/>
      <w:bookmarkEnd w:id="967"/>
      <w:bookmarkEnd w:id="969"/>
      <w:r>
        <w:rPr/>
        <w:t>Link information(link_info)</w:t>
      </w:r>
      <w:bookmarkEnd w:id="968"/>
    </w:p>
    <w:tbl>
      <w:tblPr>
        <w:tblStyle w:val="TableGrid"/>
        <w:tblW w:w="8931" w:type="dxa"/>
        <w:jc w:val="left"/>
        <w:tblInd w:w="137" w:type="dxa"/>
        <w:tblCellMar>
          <w:top w:w="142" w:type="dxa"/>
          <w:left w:w="13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state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[enum]</w:t>
              <w:tab/>
              <w:t xml:space="preserve">state of this link: </w:t>
            </w:r>
          </w:p>
          <w:p>
            <w:pPr>
              <w:pStyle w:val="Textintable"/>
              <w:numPr>
                <w:ilvl w:val="0"/>
                <w:numId w:val="5"/>
              </w:numPr>
              <w:tabs>
                <w:tab w:val="left" w:pos="757" w:leader="none"/>
              </w:tabs>
              <w:rPr/>
            </w:pPr>
            <w:r>
              <w:rPr>
                <w:rFonts w:eastAsia="Cambria" w:eastAsiaTheme="minorHAnsi"/>
                <w:lang w:eastAsia="ja-JP"/>
              </w:rPr>
              <w:t>WebServer</w:t>
            </w:r>
          </w:p>
          <w:p>
            <w:pPr>
              <w:pStyle w:val="Textintable"/>
              <w:numPr>
                <w:ilvl w:val="0"/>
                <w:numId w:val="5"/>
              </w:numPr>
              <w:tabs>
                <w:tab w:val="left" w:pos="757" w:leader="none"/>
              </w:tabs>
              <w:rPr/>
            </w:pPr>
            <w:r>
              <w:rPr>
                <w:rFonts w:eastAsia="Cambria" w:eastAsiaTheme="minorHAnsi"/>
                <w:lang w:eastAsia="ja-JP"/>
              </w:rPr>
              <w:t>WebSocket</w:t>
            </w:r>
          </w:p>
          <w:p>
            <w:pPr>
              <w:pStyle w:val="Textintable"/>
              <w:numPr>
                <w:ilvl w:val="0"/>
                <w:numId w:val="5"/>
              </w:numPr>
              <w:tabs>
                <w:tab w:val="left" w:pos="757" w:leader="none"/>
              </w:tabs>
              <w:rPr/>
            </w:pPr>
            <w:r>
              <w:rPr>
                <w:rFonts w:eastAsia="Cambria" w:eastAsiaTheme="minorHAnsi"/>
                <w:lang w:eastAsia="ja-JP"/>
              </w:rPr>
              <w:t>RawSocket</w:t>
            </w:r>
          </w:p>
          <w:p>
            <w:pPr>
              <w:pStyle w:val="Textintable"/>
              <w:numPr>
                <w:ilvl w:val="0"/>
                <w:numId w:val="5"/>
              </w:numPr>
              <w:tabs>
                <w:tab w:val="left" w:pos="757" w:leader="none"/>
              </w:tabs>
              <w:rPr/>
            </w:pPr>
            <w:r>
              <w:rPr>
                <w:rFonts w:eastAsia="Cambria" w:eastAsiaTheme="minorHAnsi"/>
                <w:lang w:eastAsia="ja-JP"/>
              </w:rPr>
              <w:t>Closed</w:t>
            </w:r>
          </w:p>
          <w:p>
            <w:pPr>
              <w:pStyle w:val="Textintable"/>
              <w:numPr>
                <w:ilvl w:val="0"/>
                <w:numId w:val="5"/>
              </w:numPr>
              <w:tabs>
                <w:tab w:val="left" w:pos="757" w:leader="none"/>
              </w:tabs>
              <w:rPr/>
            </w:pPr>
            <w:r>
              <w:rPr>
                <w:rFonts w:eastAsia="Cambria" w:eastAsiaTheme="minorHAnsi"/>
                <w:lang w:eastAsia="ja-JP"/>
              </w:rPr>
              <w:t>Suspended</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Id</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a unique number identifying this connection.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remote</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IP address (or FQDN) of the other side of the connection.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activity</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indicates if there was activity during this timeslot. </w:t>
              <w:tab/>
            </w:r>
          </w:p>
        </w:tc>
      </w:tr>
    </w:tbl>
    <w:p>
      <w:pPr>
        <w:pStyle w:val="Normal"/>
        <w:rPr/>
      </w:pPr>
      <w:r>
        <w:rPr/>
      </w:r>
    </w:p>
    <w:sectPr>
      <w:footerReference w:type="default" r:id="rId18"/>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nsolas">
    <w:charset w:val="01"/>
    <w:family w:val="roman"/>
    <w:pitch w:val="variable"/>
  </w:font>
  <w:font w:name="Consola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24"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9" wp14:anchorId="1A6A700C">
              <wp:simplePos x="0" y="0"/>
              <wp:positionH relativeFrom="column">
                <wp:posOffset>5257800</wp:posOffset>
              </wp:positionH>
              <wp:positionV relativeFrom="paragraph">
                <wp:posOffset>71755</wp:posOffset>
              </wp:positionV>
              <wp:extent cx="810895" cy="320675"/>
              <wp:effectExtent l="0" t="0" r="0" b="0"/>
              <wp:wrapSquare wrapText="bothSides"/>
              <wp:docPr id="20" name="Tekstvak 29"/>
              <a:graphic xmlns:a="http://schemas.openxmlformats.org/drawingml/2006/main">
                <a:graphicData uri="http://schemas.microsoft.com/office/word/2010/wordprocessingShape">
                  <wps:wsp>
                    <wps:cNvSpPr/>
                    <wps:spPr>
                      <a:xfrm>
                        <a:off x="0" y="0"/>
                        <a:ext cx="8103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18</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18</w:t>
                          </w:r>
                          <w:r>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75pt;height:25.15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18</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fldChar w:fldCharType="begin"/>
                    </w:r>
                    <w:r>
                      <w:rPr/>
                      <w:instrText> NUMPAGES </w:instrText>
                    </w:r>
                    <w:r>
                      <w:rPr/>
                      <w:fldChar w:fldCharType="separate"/>
                    </w:r>
                    <w:r>
                      <w:rPr/>
                      <w:t>18</w:t>
                    </w:r>
                    <w:r>
                      <w:rPr/>
                      <w:fldChar w:fldCharType="end"/>
                    </w:r>
                  </w:p>
                </w:txbxContent>
              </v:textbox>
            </v:rect>
          </w:pict>
        </mc:Fallback>
      </mc:AlternateContent>
      <mc:AlternateContent>
        <mc:Choice Requires="wps">
          <w:drawing>
            <wp:anchor behindDoc="1" distT="0" distB="0" distL="114300" distR="114300" simplePos="0" locked="0" layoutInCell="1" allowOverlap="1" relativeHeight="37" wp14:anchorId="0FCCBCB5">
              <wp:simplePos x="0" y="0"/>
              <wp:positionH relativeFrom="column">
                <wp:posOffset>1714500</wp:posOffset>
              </wp:positionH>
              <wp:positionV relativeFrom="paragraph">
                <wp:posOffset>111125</wp:posOffset>
              </wp:positionV>
              <wp:extent cx="2982595" cy="467995"/>
              <wp:effectExtent l="0" t="0" r="0" b="0"/>
              <wp:wrapNone/>
              <wp:docPr id="22" name="Tekstvak 30"/>
              <a:graphic xmlns:a="http://schemas.openxmlformats.org/drawingml/2006/main">
                <a:graphicData uri="http://schemas.microsoft.com/office/word/2010/wordprocessingShape">
                  <wps:wsp>
                    <wps:cNvSpPr/>
                    <wps:spPr>
                      <a:xfrm>
                        <a:off x="0" y="0"/>
                        <a:ext cx="2981880" cy="4672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0.5</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75pt;height:36.75pt" wp14:anchorId="0FCCBCB5">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WPEFramework</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0.5</w:t>
                    </w:r>
                    <w:r>
                      <w:rPr/>
                      <w:fldChar w:fldCharType="end"/>
                    </w:r>
                    <w:r>
                      <w:rPr>
                        <w:color w:val="808080" w:themeColor="background1" w:themeShade="80"/>
                      </w:rPr>
                      <w:t xml:space="preserve"> - </w:t>
                    </w:r>
                    <w:r>
                      <w:rPr/>
                      <w:fldChar w:fldCharType="begin"/>
                    </w:r>
                    <w:r>
                      <w:rPr/>
                      <w:instrText> DOCPROPERTY "Status"</w:instrText>
                    </w:r>
                    <w:r>
                      <w:rPr/>
                      <w:fldChar w:fldCharType="separate"/>
                    </w:r>
                    <w:r>
                      <w:rPr/>
                      <w:t>confidential</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tabs>
          <w:tab w:val="num" w:pos="1440"/>
        </w:tabs>
        <w:ind w:left="1440" w:hanging="360"/>
      </w:pPr>
      <w:rPr>
        <w:rFonts w:ascii="Symbol" w:hAnsi="Symbol" w:cs="Symbol" w:hint="default"/>
        <w:sz w:val="19"/>
        <w:rFonts w:cs="OpenSymbol"/>
      </w:rPr>
    </w:lvl>
    <w:lvl w:ilvl="1">
      <w:start w:val="1"/>
      <w:numFmt w:val="bullet"/>
      <w:lvlText w:val="◦"/>
      <w:lvlJc w:val="left"/>
      <w:pPr>
        <w:tabs>
          <w:tab w:val="num" w:pos="1800"/>
        </w:tabs>
        <w:ind w:left="1800" w:hanging="360"/>
      </w:pPr>
      <w:rPr>
        <w:rFonts w:ascii="OpenSymbol" w:hAnsi="OpenSymbol" w:cs="OpenSymbol" w:hint="default"/>
        <w:sz w:val="19"/>
        <w:rFonts w:cs="OpenSymbol"/>
      </w:rPr>
    </w:lvl>
    <w:lvl w:ilvl="2">
      <w:start w:val="1"/>
      <w:numFmt w:val="bullet"/>
      <w:lvlText w:val="▪"/>
      <w:lvlJc w:val="left"/>
      <w:pPr>
        <w:tabs>
          <w:tab w:val="num" w:pos="2160"/>
        </w:tabs>
        <w:ind w:left="2160" w:hanging="360"/>
      </w:pPr>
      <w:rPr>
        <w:rFonts w:ascii="OpenSymbol" w:hAnsi="OpenSymbol" w:cs="OpenSymbol" w:hint="default"/>
        <w:sz w:val="19"/>
        <w:rFonts w:cs="OpenSymbol"/>
      </w:rPr>
    </w:lvl>
    <w:lvl w:ilvl="3">
      <w:start w:val="1"/>
      <w:numFmt w:val="bullet"/>
      <w:lvlText w:val=""/>
      <w:lvlJc w:val="left"/>
      <w:pPr>
        <w:tabs>
          <w:tab w:val="num" w:pos="2520"/>
        </w:tabs>
        <w:ind w:left="2520" w:hanging="360"/>
      </w:pPr>
      <w:rPr>
        <w:rFonts w:ascii="Symbol" w:hAnsi="Symbol" w:cs="Symbol" w:hint="default"/>
        <w:sz w:val="19"/>
        <w:rFonts w:cs="OpenSymbol"/>
      </w:rPr>
    </w:lvl>
    <w:lvl w:ilvl="4">
      <w:start w:val="1"/>
      <w:numFmt w:val="bullet"/>
      <w:lvlText w:val="◦"/>
      <w:lvlJc w:val="left"/>
      <w:pPr>
        <w:tabs>
          <w:tab w:val="num" w:pos="2880"/>
        </w:tabs>
        <w:ind w:left="2880" w:hanging="360"/>
      </w:pPr>
      <w:rPr>
        <w:rFonts w:ascii="OpenSymbol" w:hAnsi="OpenSymbol" w:cs="OpenSymbol" w:hint="default"/>
        <w:sz w:val="19"/>
        <w:rFonts w:cs="OpenSymbol"/>
      </w:rPr>
    </w:lvl>
    <w:lvl w:ilvl="5">
      <w:start w:val="1"/>
      <w:numFmt w:val="bullet"/>
      <w:lvlText w:val="▪"/>
      <w:lvlJc w:val="left"/>
      <w:pPr>
        <w:tabs>
          <w:tab w:val="num" w:pos="3240"/>
        </w:tabs>
        <w:ind w:left="3240" w:hanging="360"/>
      </w:pPr>
      <w:rPr>
        <w:rFonts w:ascii="OpenSymbol" w:hAnsi="OpenSymbol" w:cs="OpenSymbol" w:hint="default"/>
        <w:sz w:val="19"/>
        <w:rFonts w:cs="OpenSymbol"/>
      </w:rPr>
    </w:lvl>
    <w:lvl w:ilvl="6">
      <w:start w:val="1"/>
      <w:numFmt w:val="bullet"/>
      <w:lvlText w:val=""/>
      <w:lvlJc w:val="left"/>
      <w:pPr>
        <w:tabs>
          <w:tab w:val="num" w:pos="3600"/>
        </w:tabs>
        <w:ind w:left="3600" w:hanging="360"/>
      </w:pPr>
      <w:rPr>
        <w:rFonts w:ascii="Symbol" w:hAnsi="Symbol" w:cs="Symbol" w:hint="default"/>
        <w:sz w:val="19"/>
        <w:rFonts w:cs="OpenSymbol"/>
      </w:rPr>
    </w:lvl>
    <w:lvl w:ilvl="7">
      <w:start w:val="1"/>
      <w:numFmt w:val="bullet"/>
      <w:lvlText w:val="◦"/>
      <w:lvlJc w:val="left"/>
      <w:pPr>
        <w:tabs>
          <w:tab w:val="num" w:pos="3960"/>
        </w:tabs>
        <w:ind w:left="3960" w:hanging="360"/>
      </w:pPr>
      <w:rPr>
        <w:rFonts w:ascii="OpenSymbol" w:hAnsi="OpenSymbol" w:cs="OpenSymbol" w:hint="default"/>
        <w:sz w:val="19"/>
        <w:rFonts w:cs="OpenSymbol"/>
      </w:rPr>
    </w:lvl>
    <w:lvl w:ilvl="8">
      <w:start w:val="1"/>
      <w:numFmt w:val="bullet"/>
      <w:lvlText w:val="▪"/>
      <w:lvlJc w:val="left"/>
      <w:pPr>
        <w:tabs>
          <w:tab w:val="num" w:pos="4320"/>
        </w:tabs>
        <w:ind w:left="4320" w:hanging="360"/>
      </w:pPr>
      <w:rPr>
        <w:rFonts w:ascii="OpenSymbol" w:hAnsi="OpenSymbol" w:cs="OpenSymbol" w:hint="default"/>
        <w:sz w:val="19"/>
        <w:rFonts w:cs="OpenSymbol"/>
      </w:rPr>
    </w:lvl>
  </w:abstractNum>
  <w:abstractNum w:abstractNumId="6">
    <w:lvl w:ilvl="0">
      <w:start w:val="1"/>
      <w:numFmt w:val="bullet"/>
      <w:lvlText w:val=""/>
      <w:lvlJc w:val="left"/>
      <w:pPr>
        <w:tabs>
          <w:tab w:val="num" w:pos="1635"/>
        </w:tabs>
        <w:ind w:left="1635" w:hanging="360"/>
      </w:pPr>
      <w:rPr>
        <w:rFonts w:ascii="Symbol" w:hAnsi="Symbol" w:cs="Symbol" w:hint="default"/>
        <w:sz w:val="19"/>
        <w:rFonts w:cs="OpenSymbol"/>
      </w:rPr>
    </w:lvl>
    <w:lvl w:ilvl="1">
      <w:start w:val="1"/>
      <w:numFmt w:val="bullet"/>
      <w:lvlText w:val="◦"/>
      <w:lvlJc w:val="left"/>
      <w:pPr>
        <w:tabs>
          <w:tab w:val="num" w:pos="1995"/>
        </w:tabs>
        <w:ind w:left="1995" w:hanging="360"/>
      </w:pPr>
      <w:rPr>
        <w:rFonts w:ascii="OpenSymbol" w:hAnsi="OpenSymbol" w:cs="OpenSymbol" w:hint="default"/>
        <w:sz w:val="19"/>
        <w:rFonts w:cs="OpenSymbol"/>
      </w:rPr>
    </w:lvl>
    <w:lvl w:ilvl="2">
      <w:start w:val="1"/>
      <w:numFmt w:val="bullet"/>
      <w:lvlText w:val="▪"/>
      <w:lvlJc w:val="left"/>
      <w:pPr>
        <w:tabs>
          <w:tab w:val="num" w:pos="2355"/>
        </w:tabs>
        <w:ind w:left="2355" w:hanging="360"/>
      </w:pPr>
      <w:rPr>
        <w:rFonts w:ascii="OpenSymbol" w:hAnsi="OpenSymbol" w:cs="OpenSymbol" w:hint="default"/>
        <w:sz w:val="19"/>
        <w:rFonts w:cs="OpenSymbol"/>
      </w:rPr>
    </w:lvl>
    <w:lvl w:ilvl="3">
      <w:start w:val="1"/>
      <w:numFmt w:val="bullet"/>
      <w:lvlText w:val=""/>
      <w:lvlJc w:val="left"/>
      <w:pPr>
        <w:tabs>
          <w:tab w:val="num" w:pos="2715"/>
        </w:tabs>
        <w:ind w:left="2715" w:hanging="360"/>
      </w:pPr>
      <w:rPr>
        <w:rFonts w:ascii="Symbol" w:hAnsi="Symbol" w:cs="Symbol" w:hint="default"/>
        <w:sz w:val="19"/>
        <w:rFonts w:cs="OpenSymbol"/>
      </w:rPr>
    </w:lvl>
    <w:lvl w:ilvl="4">
      <w:start w:val="1"/>
      <w:numFmt w:val="bullet"/>
      <w:lvlText w:val="◦"/>
      <w:lvlJc w:val="left"/>
      <w:pPr>
        <w:tabs>
          <w:tab w:val="num" w:pos="3075"/>
        </w:tabs>
        <w:ind w:left="3075" w:hanging="360"/>
      </w:pPr>
      <w:rPr>
        <w:rFonts w:ascii="OpenSymbol" w:hAnsi="OpenSymbol" w:cs="OpenSymbol" w:hint="default"/>
        <w:sz w:val="19"/>
        <w:rFonts w:cs="OpenSymbol"/>
      </w:rPr>
    </w:lvl>
    <w:lvl w:ilvl="5">
      <w:start w:val="1"/>
      <w:numFmt w:val="bullet"/>
      <w:lvlText w:val="▪"/>
      <w:lvlJc w:val="left"/>
      <w:pPr>
        <w:tabs>
          <w:tab w:val="num" w:pos="3435"/>
        </w:tabs>
        <w:ind w:left="3435" w:hanging="360"/>
      </w:pPr>
      <w:rPr>
        <w:rFonts w:ascii="OpenSymbol" w:hAnsi="OpenSymbol" w:cs="OpenSymbol" w:hint="default"/>
        <w:sz w:val="19"/>
        <w:rFonts w:cs="OpenSymbol"/>
      </w:rPr>
    </w:lvl>
    <w:lvl w:ilvl="6">
      <w:start w:val="1"/>
      <w:numFmt w:val="bullet"/>
      <w:lvlText w:val=""/>
      <w:lvlJc w:val="left"/>
      <w:pPr>
        <w:tabs>
          <w:tab w:val="num" w:pos="3795"/>
        </w:tabs>
        <w:ind w:left="3795" w:hanging="360"/>
      </w:pPr>
      <w:rPr>
        <w:rFonts w:ascii="Symbol" w:hAnsi="Symbol" w:cs="Symbol" w:hint="default"/>
        <w:sz w:val="19"/>
        <w:rFonts w:cs="OpenSymbol"/>
      </w:rPr>
    </w:lvl>
    <w:lvl w:ilvl="7">
      <w:start w:val="1"/>
      <w:numFmt w:val="bullet"/>
      <w:lvlText w:val="◦"/>
      <w:lvlJc w:val="left"/>
      <w:pPr>
        <w:tabs>
          <w:tab w:val="num" w:pos="4155"/>
        </w:tabs>
        <w:ind w:left="4155" w:hanging="360"/>
      </w:pPr>
      <w:rPr>
        <w:rFonts w:ascii="OpenSymbol" w:hAnsi="OpenSymbol" w:cs="OpenSymbol" w:hint="default"/>
        <w:sz w:val="19"/>
        <w:rFonts w:cs="OpenSymbol"/>
      </w:rPr>
    </w:lvl>
    <w:lvl w:ilvl="8">
      <w:start w:val="1"/>
      <w:numFmt w:val="bullet"/>
      <w:lvlText w:val="▪"/>
      <w:lvlJc w:val="left"/>
      <w:pPr>
        <w:tabs>
          <w:tab w:val="num" w:pos="4515"/>
        </w:tabs>
        <w:ind w:left="4515" w:hanging="360"/>
      </w:pPr>
      <w:rPr>
        <w:rFonts w:ascii="OpenSymbol" w:hAnsi="OpenSymbol" w:cs="OpenSymbol" w:hint="default"/>
        <w:sz w:val="19"/>
        <w:rFonts w:cs="OpenSymbol"/>
      </w:rPr>
    </w:lvl>
  </w:abstractNum>
  <w:abstractNum w:abstractNumId="7">
    <w:lvl w:ilvl="0">
      <w:start w:val="1"/>
      <w:numFmt w:val="bullet"/>
      <w:lvlText w:val=""/>
      <w:lvlJc w:val="left"/>
      <w:pPr>
        <w:tabs>
          <w:tab w:val="num" w:pos="1635"/>
        </w:tabs>
        <w:ind w:left="1635" w:hanging="360"/>
      </w:pPr>
      <w:rPr>
        <w:rFonts w:ascii="Symbol" w:hAnsi="Symbol" w:cs="Symbol" w:hint="default"/>
        <w:sz w:val="19"/>
        <w:rFonts w:cs="OpenSymbol"/>
      </w:rPr>
    </w:lvl>
    <w:lvl w:ilvl="1">
      <w:start w:val="1"/>
      <w:numFmt w:val="bullet"/>
      <w:lvlText w:val="◦"/>
      <w:lvlJc w:val="left"/>
      <w:pPr>
        <w:tabs>
          <w:tab w:val="num" w:pos="1995"/>
        </w:tabs>
        <w:ind w:left="1995" w:hanging="360"/>
      </w:pPr>
      <w:rPr>
        <w:rFonts w:ascii="OpenSymbol" w:hAnsi="OpenSymbol" w:cs="OpenSymbol" w:hint="default"/>
        <w:sz w:val="19"/>
        <w:rFonts w:cs="OpenSymbol"/>
      </w:rPr>
    </w:lvl>
    <w:lvl w:ilvl="2">
      <w:start w:val="1"/>
      <w:numFmt w:val="bullet"/>
      <w:lvlText w:val="▪"/>
      <w:lvlJc w:val="left"/>
      <w:pPr>
        <w:tabs>
          <w:tab w:val="num" w:pos="2355"/>
        </w:tabs>
        <w:ind w:left="2355" w:hanging="360"/>
      </w:pPr>
      <w:rPr>
        <w:rFonts w:ascii="OpenSymbol" w:hAnsi="OpenSymbol" w:cs="OpenSymbol" w:hint="default"/>
        <w:sz w:val="19"/>
        <w:rFonts w:cs="OpenSymbol"/>
      </w:rPr>
    </w:lvl>
    <w:lvl w:ilvl="3">
      <w:start w:val="1"/>
      <w:numFmt w:val="bullet"/>
      <w:lvlText w:val=""/>
      <w:lvlJc w:val="left"/>
      <w:pPr>
        <w:tabs>
          <w:tab w:val="num" w:pos="2715"/>
        </w:tabs>
        <w:ind w:left="2715" w:hanging="360"/>
      </w:pPr>
      <w:rPr>
        <w:rFonts w:ascii="Symbol" w:hAnsi="Symbol" w:cs="Symbol" w:hint="default"/>
        <w:sz w:val="19"/>
        <w:rFonts w:cs="OpenSymbol"/>
      </w:rPr>
    </w:lvl>
    <w:lvl w:ilvl="4">
      <w:start w:val="1"/>
      <w:numFmt w:val="bullet"/>
      <w:lvlText w:val="◦"/>
      <w:lvlJc w:val="left"/>
      <w:pPr>
        <w:tabs>
          <w:tab w:val="num" w:pos="3075"/>
        </w:tabs>
        <w:ind w:left="3075" w:hanging="360"/>
      </w:pPr>
      <w:rPr>
        <w:rFonts w:ascii="OpenSymbol" w:hAnsi="OpenSymbol" w:cs="OpenSymbol" w:hint="default"/>
        <w:sz w:val="19"/>
        <w:rFonts w:cs="OpenSymbol"/>
      </w:rPr>
    </w:lvl>
    <w:lvl w:ilvl="5">
      <w:start w:val="1"/>
      <w:numFmt w:val="bullet"/>
      <w:lvlText w:val="▪"/>
      <w:lvlJc w:val="left"/>
      <w:pPr>
        <w:tabs>
          <w:tab w:val="num" w:pos="3435"/>
        </w:tabs>
        <w:ind w:left="3435" w:hanging="360"/>
      </w:pPr>
      <w:rPr>
        <w:rFonts w:ascii="OpenSymbol" w:hAnsi="OpenSymbol" w:cs="OpenSymbol" w:hint="default"/>
        <w:sz w:val="19"/>
        <w:rFonts w:cs="OpenSymbol"/>
      </w:rPr>
    </w:lvl>
    <w:lvl w:ilvl="6">
      <w:start w:val="1"/>
      <w:numFmt w:val="bullet"/>
      <w:lvlText w:val=""/>
      <w:lvlJc w:val="left"/>
      <w:pPr>
        <w:tabs>
          <w:tab w:val="num" w:pos="3795"/>
        </w:tabs>
        <w:ind w:left="3795" w:hanging="360"/>
      </w:pPr>
      <w:rPr>
        <w:rFonts w:ascii="Symbol" w:hAnsi="Symbol" w:cs="Symbol" w:hint="default"/>
        <w:sz w:val="19"/>
        <w:rFonts w:cs="OpenSymbol"/>
      </w:rPr>
    </w:lvl>
    <w:lvl w:ilvl="7">
      <w:start w:val="1"/>
      <w:numFmt w:val="bullet"/>
      <w:lvlText w:val="◦"/>
      <w:lvlJc w:val="left"/>
      <w:pPr>
        <w:tabs>
          <w:tab w:val="num" w:pos="4155"/>
        </w:tabs>
        <w:ind w:left="4155" w:hanging="360"/>
      </w:pPr>
      <w:rPr>
        <w:rFonts w:ascii="OpenSymbol" w:hAnsi="OpenSymbol" w:cs="OpenSymbol" w:hint="default"/>
        <w:sz w:val="19"/>
        <w:rFonts w:cs="OpenSymbol"/>
      </w:rPr>
    </w:lvl>
    <w:lvl w:ilvl="8">
      <w:start w:val="1"/>
      <w:numFmt w:val="bullet"/>
      <w:lvlText w:val="▪"/>
      <w:lvlJc w:val="left"/>
      <w:pPr>
        <w:tabs>
          <w:tab w:val="num" w:pos="4515"/>
        </w:tabs>
        <w:ind w:left="4515" w:hanging="360"/>
      </w:pPr>
      <w:rPr>
        <w:rFonts w:ascii="OpenSymbol" w:hAnsi="OpenSymbol" w:cs="OpenSymbol" w:hint="default"/>
        <w:sz w:val="19"/>
        <w:rFonts w:cs="OpenSymbol"/>
      </w:rPr>
    </w:lvl>
  </w:abstractNum>
  <w:abstractNum w:abstractNumId="8">
    <w:lvl w:ilvl="0">
      <w:start w:val="1"/>
      <w:numFmt w:val="bullet"/>
      <w:lvlText w:val=""/>
      <w:lvlJc w:val="left"/>
      <w:pPr>
        <w:tabs>
          <w:tab w:val="num" w:pos="1585"/>
        </w:tabs>
        <w:ind w:left="1585" w:hanging="360"/>
      </w:pPr>
      <w:rPr>
        <w:rFonts w:ascii="Symbol" w:hAnsi="Symbol" w:cs="Symbol" w:hint="default"/>
        <w:sz w:val="19"/>
        <w:rFonts w:cs="OpenSymbol"/>
      </w:rPr>
    </w:lvl>
    <w:lvl w:ilvl="1">
      <w:start w:val="1"/>
      <w:numFmt w:val="bullet"/>
      <w:lvlText w:val="◦"/>
      <w:lvlJc w:val="left"/>
      <w:pPr>
        <w:tabs>
          <w:tab w:val="num" w:pos="1945"/>
        </w:tabs>
        <w:ind w:left="1945" w:hanging="360"/>
      </w:pPr>
      <w:rPr>
        <w:rFonts w:ascii="OpenSymbol" w:hAnsi="OpenSymbol" w:cs="OpenSymbol" w:hint="default"/>
        <w:sz w:val="19"/>
        <w:rFonts w:cs="OpenSymbol"/>
      </w:rPr>
    </w:lvl>
    <w:lvl w:ilvl="2">
      <w:start w:val="1"/>
      <w:numFmt w:val="bullet"/>
      <w:lvlText w:val="▪"/>
      <w:lvlJc w:val="left"/>
      <w:pPr>
        <w:tabs>
          <w:tab w:val="num" w:pos="2305"/>
        </w:tabs>
        <w:ind w:left="2305" w:hanging="360"/>
      </w:pPr>
      <w:rPr>
        <w:rFonts w:ascii="OpenSymbol" w:hAnsi="OpenSymbol" w:cs="OpenSymbol" w:hint="default"/>
        <w:sz w:val="19"/>
        <w:rFonts w:cs="OpenSymbol"/>
      </w:rPr>
    </w:lvl>
    <w:lvl w:ilvl="3">
      <w:start w:val="1"/>
      <w:numFmt w:val="bullet"/>
      <w:lvlText w:val=""/>
      <w:lvlJc w:val="left"/>
      <w:pPr>
        <w:tabs>
          <w:tab w:val="num" w:pos="2665"/>
        </w:tabs>
        <w:ind w:left="2665" w:hanging="360"/>
      </w:pPr>
      <w:rPr>
        <w:rFonts w:ascii="Symbol" w:hAnsi="Symbol" w:cs="Symbol" w:hint="default"/>
        <w:sz w:val="19"/>
        <w:rFonts w:cs="OpenSymbol"/>
      </w:rPr>
    </w:lvl>
    <w:lvl w:ilvl="4">
      <w:start w:val="1"/>
      <w:numFmt w:val="bullet"/>
      <w:lvlText w:val="◦"/>
      <w:lvlJc w:val="left"/>
      <w:pPr>
        <w:tabs>
          <w:tab w:val="num" w:pos="3025"/>
        </w:tabs>
        <w:ind w:left="3025" w:hanging="360"/>
      </w:pPr>
      <w:rPr>
        <w:rFonts w:ascii="OpenSymbol" w:hAnsi="OpenSymbol" w:cs="OpenSymbol" w:hint="default"/>
        <w:sz w:val="19"/>
        <w:rFonts w:cs="OpenSymbol"/>
      </w:rPr>
    </w:lvl>
    <w:lvl w:ilvl="5">
      <w:start w:val="1"/>
      <w:numFmt w:val="bullet"/>
      <w:lvlText w:val="▪"/>
      <w:lvlJc w:val="left"/>
      <w:pPr>
        <w:tabs>
          <w:tab w:val="num" w:pos="3385"/>
        </w:tabs>
        <w:ind w:left="3385" w:hanging="360"/>
      </w:pPr>
      <w:rPr>
        <w:rFonts w:ascii="OpenSymbol" w:hAnsi="OpenSymbol" w:cs="OpenSymbol" w:hint="default"/>
        <w:sz w:val="19"/>
        <w:rFonts w:cs="OpenSymbol"/>
      </w:rPr>
    </w:lvl>
    <w:lvl w:ilvl="6">
      <w:start w:val="1"/>
      <w:numFmt w:val="bullet"/>
      <w:lvlText w:val=""/>
      <w:lvlJc w:val="left"/>
      <w:pPr>
        <w:tabs>
          <w:tab w:val="num" w:pos="3745"/>
        </w:tabs>
        <w:ind w:left="3745" w:hanging="360"/>
      </w:pPr>
      <w:rPr>
        <w:rFonts w:ascii="Symbol" w:hAnsi="Symbol" w:cs="Symbol" w:hint="default"/>
        <w:sz w:val="19"/>
        <w:rFonts w:cs="OpenSymbol"/>
      </w:rPr>
    </w:lvl>
    <w:lvl w:ilvl="7">
      <w:start w:val="1"/>
      <w:numFmt w:val="bullet"/>
      <w:lvlText w:val="◦"/>
      <w:lvlJc w:val="left"/>
      <w:pPr>
        <w:tabs>
          <w:tab w:val="num" w:pos="4105"/>
        </w:tabs>
        <w:ind w:left="4105" w:hanging="360"/>
      </w:pPr>
      <w:rPr>
        <w:rFonts w:ascii="OpenSymbol" w:hAnsi="OpenSymbol" w:cs="OpenSymbol" w:hint="default"/>
        <w:sz w:val="19"/>
        <w:rFonts w:cs="OpenSymbol"/>
      </w:rPr>
    </w:lvl>
    <w:lvl w:ilvl="8">
      <w:start w:val="1"/>
      <w:numFmt w:val="bullet"/>
      <w:lvlText w:val="▪"/>
      <w:lvlJc w:val="left"/>
      <w:pPr>
        <w:tabs>
          <w:tab w:val="num" w:pos="4465"/>
        </w:tabs>
        <w:ind w:left="4465" w:hanging="360"/>
      </w:pPr>
      <w:rPr>
        <w:rFonts w:ascii="OpenSymbol" w:hAnsi="OpenSymbol" w:cs="OpenSymbol" w:hint="default"/>
        <w:sz w:val="19"/>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customStyle="1">
    <w:name w:val="Footnote Characters"/>
    <w:basedOn w:val="DefaultParagraphFont"/>
    <w:uiPriority w:val="99"/>
    <w:unhideWhenUsed/>
    <w:qFormat/>
    <w:rsid w:val="00ac4e27"/>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70472d"/>
    <w:rPr>
      <w:color w:val="0000FF" w:themeColor="hyperlink"/>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Plc" w:customStyle="1">
    <w:name w:val="pl-c"/>
    <w:basedOn w:val="DefaultParagraphFont"/>
    <w:qFormat/>
    <w:rsid w:val="005d7d5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lang w:eastAsia="nl-NL"/>
    </w:rPr>
  </w:style>
  <w:style w:type="character" w:styleId="ListLabel79" w:customStyle="1">
    <w:name w:val="ListLabel 79"/>
    <w:qFormat/>
    <w:rPr>
      <w:lang w:eastAsia="ja-JP"/>
    </w:rPr>
  </w:style>
  <w:style w:type="character" w:styleId="ListLabel80" w:customStyle="1">
    <w:name w:val="ListLabel 80"/>
    <w:qFormat/>
    <w:rPr>
      <w:rFonts w:eastAsia="Cambria"/>
      <w:lang w:val="de-DE" w:eastAsia="ja-JP"/>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style>
  <w:style w:type="character" w:styleId="ListLabel127">
    <w:name w:val="ListLabel 127"/>
    <w:qFormat/>
    <w:rPr>
      <w:lang w:eastAsia="nl-NL"/>
    </w:rPr>
  </w:style>
  <w:style w:type="character" w:styleId="ListLabel128">
    <w:name w:val="ListLabel 128"/>
    <w:qFormat/>
    <w:rPr>
      <w:rFonts w:eastAsia="Cambria"/>
      <w:lang w:val="de-DE"/>
    </w:rPr>
  </w:style>
  <w:style w:type="character" w:styleId="IndexLink">
    <w:name w:val="Index Link"/>
    <w:qFormat/>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style>
  <w:style w:type="character" w:styleId="ListLabel175">
    <w:name w:val="ListLabel 175"/>
    <w:qFormat/>
    <w:rPr>
      <w:lang w:eastAsia="nl-NL"/>
    </w:rPr>
  </w:style>
  <w:style w:type="character" w:styleId="ListLabel176">
    <w:name w:val="ListLabel 176"/>
    <w:qFormat/>
    <w:rPr>
      <w:lang w:eastAsia="ja-JP"/>
    </w:rPr>
  </w:style>
  <w:style w:type="character" w:styleId="ListLabel177">
    <w:name w:val="ListLabel 177"/>
    <w:qFormat/>
    <w:rPr>
      <w:rFonts w:eastAsia="Cambria"/>
      <w:lang w:val="de-DE" w:eastAsia="ja-JP"/>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style>
  <w:style w:type="character" w:styleId="ListLabel224">
    <w:name w:val="ListLabel 224"/>
    <w:qFormat/>
    <w:rPr>
      <w:lang w:eastAsia="nl-NL"/>
    </w:rPr>
  </w:style>
  <w:style w:type="character" w:styleId="ListLabel225">
    <w:name w:val="ListLabel 225"/>
    <w:qFormat/>
    <w:rPr>
      <w:lang w:eastAsia="ja-JP"/>
    </w:rPr>
  </w:style>
  <w:style w:type="character" w:styleId="ListLabel226">
    <w:name w:val="ListLabel 226"/>
    <w:qFormat/>
    <w:rPr>
      <w:rFonts w:eastAsia="Cambria"/>
      <w:lang w:val="de-DE" w:eastAsia="ja-JP"/>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style>
  <w:style w:type="character" w:styleId="ListLabel273">
    <w:name w:val="ListLabel 273"/>
    <w:qFormat/>
    <w:rPr>
      <w:lang w:eastAsia="nl-NL"/>
    </w:rPr>
  </w:style>
  <w:style w:type="character" w:styleId="ListLabel274">
    <w:name w:val="ListLabel 274"/>
    <w:qFormat/>
    <w:rPr>
      <w:lang w:eastAsia="ja-JP"/>
    </w:rPr>
  </w:style>
  <w:style w:type="character" w:styleId="ListLabel275">
    <w:name w:val="ListLabel 275"/>
    <w:qFormat/>
    <w:rPr>
      <w:rFonts w:eastAsia="Cambria"/>
      <w:lang w:val="de-DE" w:eastAsia="ja-JP"/>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style>
  <w:style w:type="character" w:styleId="ListLabel322">
    <w:name w:val="ListLabel 322"/>
    <w:qFormat/>
    <w:rPr>
      <w:lang w:eastAsia="nl-NL"/>
    </w:rPr>
  </w:style>
  <w:style w:type="character" w:styleId="ListLabel323">
    <w:name w:val="ListLabel 323"/>
    <w:qFormat/>
    <w:rPr>
      <w:lang w:eastAsia="ja-JP"/>
    </w:rPr>
  </w:style>
  <w:style w:type="character" w:styleId="ListLabel324">
    <w:name w:val="ListLabel 324"/>
    <w:qFormat/>
    <w:rPr>
      <w:rFonts w:eastAsia="Cambria"/>
      <w:lang w:val="de-DE" w:eastAsia="ja-JP"/>
    </w:rPr>
  </w:style>
  <w:style w:type="character" w:styleId="ListLabel325">
    <w:name w:val="ListLabel 325"/>
    <w:qFormat/>
    <w:rPr>
      <w:sz w:val="18"/>
      <w:szCs w:val="18"/>
      <w:lang w:eastAsia="ar-SA"/>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style>
  <w:style w:type="character" w:styleId="ListLabel372">
    <w:name w:val="ListLabel 372"/>
    <w:qFormat/>
    <w:rPr>
      <w:lang w:eastAsia="nl-NL"/>
    </w:rPr>
  </w:style>
  <w:style w:type="character" w:styleId="ListLabel373">
    <w:name w:val="ListLabel 373"/>
    <w:qFormat/>
    <w:rPr>
      <w:lang w:eastAsia="ja-JP"/>
    </w:rPr>
  </w:style>
  <w:style w:type="character" w:styleId="ListLabel374">
    <w:name w:val="ListLabel 374"/>
    <w:qFormat/>
    <w:rPr>
      <w:rFonts w:eastAsia="Cambria"/>
      <w:lang w:val="de-DE" w:eastAsia="ja-JP"/>
    </w:rPr>
  </w:style>
  <w:style w:type="character" w:styleId="ListLabel375">
    <w:name w:val="ListLabel 375"/>
    <w:qFormat/>
    <w:rPr>
      <w:sz w:val="18"/>
      <w:szCs w:val="18"/>
      <w:lang w:eastAsia="ar-SA"/>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style>
  <w:style w:type="character" w:styleId="ListLabel422">
    <w:name w:val="ListLabel 422"/>
    <w:qFormat/>
    <w:rPr>
      <w:lang w:eastAsia="nl-NL"/>
    </w:rPr>
  </w:style>
  <w:style w:type="character" w:styleId="ListLabel423">
    <w:name w:val="ListLabel 423"/>
    <w:qFormat/>
    <w:rPr>
      <w:lang w:eastAsia="ja-JP"/>
    </w:rPr>
  </w:style>
  <w:style w:type="character" w:styleId="ListLabel424">
    <w:name w:val="ListLabel 424"/>
    <w:qFormat/>
    <w:rPr>
      <w:rFonts w:eastAsia="Cambria"/>
      <w:lang w:val="de-DE" w:eastAsia="ja-JP"/>
    </w:rPr>
  </w:style>
  <w:style w:type="character" w:styleId="ListLabel425">
    <w:name w:val="ListLabel 425"/>
    <w:qFormat/>
    <w:rPr>
      <w:sz w:val="18"/>
      <w:szCs w:val="18"/>
      <w:lang w:eastAsia="ar-SA"/>
    </w:rPr>
  </w:style>
  <w:style w:type="character" w:styleId="ListLabel453">
    <w:name w:val="ListLabel 453"/>
    <w:qFormat/>
    <w:rPr>
      <w:rFonts w:eastAsia="Cambria" w:eastAsiaTheme="minorHAnsi"/>
      <w:lang w:eastAsia="ja-JP"/>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eastAsia="Cambria" w:eastAsiaTheme="minorHAnsi"/>
      <w:lang w:eastAsia="ja-JP"/>
    </w:rPr>
  </w:style>
  <w:style w:type="character" w:styleId="ListLabel500">
    <w:name w:val="ListLabel 500"/>
    <w:qFormat/>
    <w:rPr>
      <w:sz w:val="18"/>
      <w:szCs w:val="18"/>
      <w:lang w:eastAsia="ar-SA"/>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eastAsia="Cambria" w:eastAsiaTheme="minorHAnsi"/>
      <w:lang w:eastAsia="ja-JP"/>
    </w:rPr>
  </w:style>
  <w:style w:type="character" w:styleId="ListLabel547">
    <w:name w:val="ListLabel 547"/>
    <w:qFormat/>
    <w:rPr>
      <w:sz w:val="18"/>
      <w:szCs w:val="18"/>
      <w:lang w:eastAsia="ar-SA"/>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eastAsia="Cambria" w:eastAsiaTheme="minorHAnsi"/>
      <w:lang w:eastAsia="ja-JP"/>
    </w:rPr>
  </w:style>
  <w:style w:type="character" w:styleId="ListLabel594">
    <w:name w:val="ListLabel 594"/>
    <w:qFormat/>
    <w:rPr>
      <w:sz w:val="18"/>
      <w:szCs w:val="18"/>
      <w:lang w:eastAsia="ar-SA"/>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eastAsia="Cambria" w:eastAsiaTheme="minorHAnsi"/>
      <w:lang w:eastAsia="ja-JP"/>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eastAsia="Cambria" w:eastAsiaTheme="minorHAnsi"/>
      <w:lang w:eastAsia="ja-JP"/>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cs="Symbol"/>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cs="Symbol"/>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cs="Symbol"/>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eastAsia="Cambria" w:eastAsiaTheme="minorHAnsi"/>
      <w:lang w:eastAsia="ja-JP"/>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eastAsia="Cambria" w:eastAsiaTheme="minorHAnsi"/>
      <w:lang w:eastAsia="ja-JP"/>
    </w:rPr>
  </w:style>
  <w:style w:type="character" w:styleId="Bullets">
    <w:name w:val="Bullets"/>
    <w:qFormat/>
    <w:rPr>
      <w:rFonts w:ascii="OpenSymbol" w:hAnsi="OpenSymbol" w:eastAsia="OpenSymbol" w:cs="OpenSymbol"/>
      <w:sz w:val="19"/>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OpenSymbol"/>
      <w:sz w:val="19"/>
    </w:rPr>
  </w:style>
  <w:style w:type="character" w:styleId="ListLabel798">
    <w:name w:val="ListLabel 798"/>
    <w:qFormat/>
    <w:rPr>
      <w:rFonts w:cs="OpenSymbol"/>
      <w:sz w:val="19"/>
    </w:rPr>
  </w:style>
  <w:style w:type="character" w:styleId="ListLabel799">
    <w:name w:val="ListLabel 799"/>
    <w:qFormat/>
    <w:rPr>
      <w:rFonts w:cs="OpenSymbol"/>
      <w:sz w:val="19"/>
    </w:rPr>
  </w:style>
  <w:style w:type="character" w:styleId="ListLabel800">
    <w:name w:val="ListLabel 800"/>
    <w:qFormat/>
    <w:rPr>
      <w:rFonts w:cs="OpenSymbol"/>
      <w:sz w:val="19"/>
    </w:rPr>
  </w:style>
  <w:style w:type="character" w:styleId="ListLabel801">
    <w:name w:val="ListLabel 801"/>
    <w:qFormat/>
    <w:rPr>
      <w:rFonts w:cs="OpenSymbol"/>
      <w:sz w:val="19"/>
    </w:rPr>
  </w:style>
  <w:style w:type="character" w:styleId="ListLabel802">
    <w:name w:val="ListLabel 802"/>
    <w:qFormat/>
    <w:rPr>
      <w:rFonts w:cs="OpenSymbol"/>
      <w:sz w:val="19"/>
    </w:rPr>
  </w:style>
  <w:style w:type="character" w:styleId="ListLabel803">
    <w:name w:val="ListLabel 803"/>
    <w:qFormat/>
    <w:rPr>
      <w:rFonts w:cs="OpenSymbol"/>
      <w:sz w:val="19"/>
    </w:rPr>
  </w:style>
  <w:style w:type="character" w:styleId="ListLabel804">
    <w:name w:val="ListLabel 804"/>
    <w:qFormat/>
    <w:rPr>
      <w:rFonts w:cs="OpenSymbol"/>
      <w:sz w:val="19"/>
    </w:rPr>
  </w:style>
  <w:style w:type="character" w:styleId="ListLabel805">
    <w:name w:val="ListLabel 805"/>
    <w:qFormat/>
    <w:rPr>
      <w:rFonts w:cs="OpenSymbol"/>
      <w:sz w:val="19"/>
    </w:rPr>
  </w:style>
  <w:style w:type="character" w:styleId="ListLabel806">
    <w:name w:val="ListLabel 806"/>
    <w:qFormat/>
    <w:rPr>
      <w:rFonts w:cs="OpenSymbol"/>
      <w:sz w:val="19"/>
    </w:rPr>
  </w:style>
  <w:style w:type="character" w:styleId="ListLabel807">
    <w:name w:val="ListLabel 807"/>
    <w:qFormat/>
    <w:rPr>
      <w:rFonts w:cs="OpenSymbol"/>
      <w:sz w:val="19"/>
    </w:rPr>
  </w:style>
  <w:style w:type="character" w:styleId="ListLabel808">
    <w:name w:val="ListLabel 808"/>
    <w:qFormat/>
    <w:rPr>
      <w:rFonts w:cs="OpenSymbol"/>
      <w:sz w:val="19"/>
    </w:rPr>
  </w:style>
  <w:style w:type="character" w:styleId="ListLabel809">
    <w:name w:val="ListLabel 809"/>
    <w:qFormat/>
    <w:rPr>
      <w:rFonts w:cs="OpenSymbol"/>
      <w:sz w:val="19"/>
    </w:rPr>
  </w:style>
  <w:style w:type="character" w:styleId="ListLabel810">
    <w:name w:val="ListLabel 810"/>
    <w:qFormat/>
    <w:rPr>
      <w:rFonts w:cs="OpenSymbol"/>
      <w:sz w:val="19"/>
    </w:rPr>
  </w:style>
  <w:style w:type="character" w:styleId="ListLabel811">
    <w:name w:val="ListLabel 811"/>
    <w:qFormat/>
    <w:rPr>
      <w:rFonts w:cs="OpenSymbol"/>
      <w:sz w:val="19"/>
    </w:rPr>
  </w:style>
  <w:style w:type="character" w:styleId="ListLabel812">
    <w:name w:val="ListLabel 812"/>
    <w:qFormat/>
    <w:rPr>
      <w:rFonts w:cs="OpenSymbol"/>
      <w:sz w:val="19"/>
    </w:rPr>
  </w:style>
  <w:style w:type="character" w:styleId="ListLabel813">
    <w:name w:val="ListLabel 813"/>
    <w:qFormat/>
    <w:rPr>
      <w:rFonts w:cs="OpenSymbol"/>
      <w:sz w:val="19"/>
    </w:rPr>
  </w:style>
  <w:style w:type="character" w:styleId="ListLabel814">
    <w:name w:val="ListLabel 814"/>
    <w:qFormat/>
    <w:rPr>
      <w:rFonts w:cs="OpenSymbol"/>
      <w:sz w:val="19"/>
    </w:rPr>
  </w:style>
  <w:style w:type="character" w:styleId="ListLabel815">
    <w:name w:val="ListLabel 815"/>
    <w:qFormat/>
    <w:rPr>
      <w:rFonts w:cs="OpenSymbol"/>
      <w:sz w:val="19"/>
    </w:rPr>
  </w:style>
  <w:style w:type="character" w:styleId="ListLabel816">
    <w:name w:val="ListLabel 816"/>
    <w:qFormat/>
    <w:rPr>
      <w:rFonts w:cs="OpenSymbol"/>
      <w:sz w:val="19"/>
    </w:rPr>
  </w:style>
  <w:style w:type="character" w:styleId="ListLabel817">
    <w:name w:val="ListLabel 817"/>
    <w:qFormat/>
    <w:rPr>
      <w:rFonts w:cs="OpenSymbol"/>
      <w:sz w:val="19"/>
    </w:rPr>
  </w:style>
  <w:style w:type="character" w:styleId="ListLabel818">
    <w:name w:val="ListLabel 818"/>
    <w:qFormat/>
    <w:rPr>
      <w:rFonts w:cs="OpenSymbol"/>
      <w:sz w:val="19"/>
    </w:rPr>
  </w:style>
  <w:style w:type="character" w:styleId="ListLabel819">
    <w:name w:val="ListLabel 819"/>
    <w:qFormat/>
    <w:rPr>
      <w:rFonts w:cs="OpenSymbol"/>
      <w:sz w:val="19"/>
    </w:rPr>
  </w:style>
  <w:style w:type="character" w:styleId="ListLabel820">
    <w:name w:val="ListLabel 820"/>
    <w:qFormat/>
    <w:rPr>
      <w:rFonts w:cs="OpenSymbol"/>
      <w:sz w:val="19"/>
    </w:rPr>
  </w:style>
  <w:style w:type="character" w:styleId="ListLabel821">
    <w:name w:val="ListLabel 821"/>
    <w:qFormat/>
    <w:rPr>
      <w:rFonts w:cs="OpenSymbol"/>
      <w:sz w:val="19"/>
    </w:rPr>
  </w:style>
  <w:style w:type="character" w:styleId="ListLabel822">
    <w:name w:val="ListLabel 822"/>
    <w:qFormat/>
    <w:rPr>
      <w:rFonts w:cs="OpenSymbol"/>
      <w:sz w:val="19"/>
    </w:rPr>
  </w:style>
  <w:style w:type="character" w:styleId="ListLabel823">
    <w:name w:val="ListLabel 823"/>
    <w:qFormat/>
    <w:rPr>
      <w:rFonts w:cs="OpenSymbol"/>
      <w:sz w:val="19"/>
    </w:rPr>
  </w:style>
  <w:style w:type="character" w:styleId="ListLabel824">
    <w:name w:val="ListLabel 824"/>
    <w:qFormat/>
    <w:rPr>
      <w:rFonts w:cs="OpenSymbol"/>
      <w:sz w:val="19"/>
    </w:rPr>
  </w:style>
  <w:style w:type="character" w:styleId="ListLabel825">
    <w:name w:val="ListLabel 825"/>
    <w:qFormat/>
    <w:rPr>
      <w:rFonts w:cs="OpenSymbol"/>
      <w:sz w:val="19"/>
    </w:rPr>
  </w:style>
  <w:style w:type="character" w:styleId="ListLabel826">
    <w:name w:val="ListLabel 826"/>
    <w:qFormat/>
    <w:rPr>
      <w:rFonts w:cs="OpenSymbol"/>
      <w:sz w:val="19"/>
    </w:rPr>
  </w:style>
  <w:style w:type="character" w:styleId="ListLabel827">
    <w:name w:val="ListLabel 827"/>
    <w:qFormat/>
    <w:rPr>
      <w:rFonts w:cs="OpenSymbol"/>
      <w:sz w:val="19"/>
    </w:rPr>
  </w:style>
  <w:style w:type="character" w:styleId="ListLabel828">
    <w:name w:val="ListLabel 828"/>
    <w:qFormat/>
    <w:rPr>
      <w:rFonts w:cs="OpenSymbol"/>
      <w:sz w:val="19"/>
    </w:rPr>
  </w:style>
  <w:style w:type="character" w:styleId="ListLabel829">
    <w:name w:val="ListLabel 829"/>
    <w:qFormat/>
    <w:rPr>
      <w:rFonts w:cs="OpenSymbol"/>
      <w:sz w:val="19"/>
    </w:rPr>
  </w:style>
  <w:style w:type="character" w:styleId="ListLabel830">
    <w:name w:val="ListLabel 830"/>
    <w:qFormat/>
    <w:rPr>
      <w:rFonts w:cs="OpenSymbol"/>
      <w:sz w:val="19"/>
    </w:rPr>
  </w:style>
  <w:style w:type="character" w:styleId="ListLabel831">
    <w:name w:val="ListLabel 831"/>
    <w:qFormat/>
    <w:rPr>
      <w:rFonts w:cs="OpenSymbol"/>
      <w:sz w:val="19"/>
    </w:rPr>
  </w:style>
  <w:style w:type="character" w:styleId="ListLabel832">
    <w:name w:val="ListLabel 832"/>
    <w:qFormat/>
    <w:rPr>
      <w:rFonts w:cs="OpenSymbol"/>
      <w:sz w:val="19"/>
    </w:rPr>
  </w:style>
  <w:style w:type="character" w:styleId="ListLabel833">
    <w:name w:val="ListLabel 833"/>
    <w:qFormat/>
    <w:rPr>
      <w:rFonts w:eastAsia="Cambria" w:eastAsiaTheme="minorHAnsi"/>
      <w:lang w:eastAsia="ja-JP"/>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iso.org/iso/date_and_time_format" TargetMode="External"/><Relationship Id="rId5" Type="http://schemas.openxmlformats.org/officeDocument/2006/relationships/hyperlink" Target="http://www.iso.org/iso/date_and_time_format" TargetMode="External"/><Relationship Id="rId6" Type="http://schemas.openxmlformats.org/officeDocument/2006/relationships/hyperlink" Target="http://www.loc.gov/standards/iso639-2/php/code_list.php"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s://github.com/WebPlatformForEmbedded/WPEFramework/blob/master/doc/WPE - API - WPEFramework.docx" TargetMode="External"/><Relationship Id="rId9" Type="http://schemas.openxmlformats.org/officeDocument/2006/relationships/hyperlink" Target="http://www.w3.org/Protocols" TargetMode="External"/><Relationship Id="rId10" Type="http://schemas.openxmlformats.org/officeDocument/2006/relationships/hyperlink" Target="http://www.iso.org/iso/date_and_time_format" TargetMode="External"/><Relationship Id="rId11" Type="http://schemas.openxmlformats.org/officeDocument/2006/relationships/hyperlink" Target="http://www.iso.org/iso/country_codes.htm" TargetMode="External"/><Relationship Id="rId12" Type="http://schemas.openxmlformats.org/officeDocument/2006/relationships/hyperlink" Target="http://www.loc.gov/standards/iso639-2/php/code_list.php" TargetMode="External"/><Relationship Id="rId13" Type="http://schemas.openxmlformats.org/officeDocument/2006/relationships/hyperlink" Target="http://www.json.org/"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glossaryDocument" Target="glossary/document.xml"/><Relationship Id="rId2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1"/>
    <w:family w:val="roman"/>
    <w:pitch w:val="variable"/>
  </w:font>
  <w:font w:name="PMingLiU">
    <w:altName w:val="新細明體"/>
    <w:panose1 w:val="02010601000101010101"/>
    <w:charset w:val="01"/>
    <w:family w:val="roman"/>
    <w:pitch w:val="variable"/>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Consolas,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4507D9"/>
    <w:rsid w:val="00450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BDEBE-2553-4F07-B442-C4132FF1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Application>LibreOffice/6.0.6.2$Linux_X86_64 LibreOffice_project/00m0$Build-2</Application>
  <Pages>18</Pages>
  <Words>3410</Words>
  <Characters>19591</Characters>
  <CharactersWithSpaces>22526</CharactersWithSpaces>
  <Paragraphs>489</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2017-10-23T09:17:00Z</dcterms:created>
  <dc:creator>Pierre Wielders</dc:creator>
  <dc:description/>
  <dc:language>en-US</dc:language>
  <cp:lastModifiedBy/>
  <cp:lastPrinted>2017-10-18T10:43:00Z</cp:lastPrinted>
  <dcterms:modified xsi:type="dcterms:W3CDTF">2018-11-01T17:27:44Z</dcterms:modified>
  <cp:revision>55</cp:revision>
  <dc:subject>WPEFramework</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Metrological</vt:lpwstr>
  </property>
  <property fmtid="{D5CDD505-2E9C-101B-9397-08002B2CF9AE}" pid="4" name="DocSecurity">
    <vt:i4>0</vt:i4>
  </property>
  <property fmtid="{D5CDD505-2E9C-101B-9397-08002B2CF9AE}" pid="5" name="Framework">
    <vt:lpwstr>WPEFramework</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lephone number">
    <vt:lpwstr>confidential</vt:lpwstr>
  </property>
  <property fmtid="{D5CDD505-2E9C-101B-9397-08002B2CF9AE}" pid="11" name="Version">
    <vt:lpwstr>0.5</vt:lpwstr>
  </property>
</Properties>
</file>